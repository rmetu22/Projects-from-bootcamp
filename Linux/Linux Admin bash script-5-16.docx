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EB5FD" w14:textId="77777777" w:rsidR="00275DDB" w:rsidRPr="006E456B" w:rsidRDefault="00275DDB" w:rsidP="00275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```bash</w:t>
      </w:r>
    </w:p>
    <w:p w14:paraId="7D888E09" w14:textId="77777777" w:rsidR="00275DDB" w:rsidRPr="006E456B" w:rsidRDefault="00275DDB" w:rsidP="00275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</w:t>
      </w:r>
      <w:proofErr w:type="gramStart"/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>#!/</w:t>
      </w:r>
      <w:proofErr w:type="gramEnd"/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>bin/bash</w:t>
      </w:r>
    </w:p>
    <w:p w14:paraId="7ABDFB62" w14:textId="77777777" w:rsidR="00275DDB" w:rsidRPr="006E456B" w:rsidRDefault="00275DDB" w:rsidP="00275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</w:t>
      </w:r>
    </w:p>
    <w:p w14:paraId="6561D237" w14:textId="77777777" w:rsidR="00275DDB" w:rsidRPr="006E456B" w:rsidRDefault="00275DDB" w:rsidP="00275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>free -h &gt; ~/backup/freemen/free_mem.txt</w:t>
      </w:r>
    </w:p>
    <w:p w14:paraId="74CA6C4E" w14:textId="77777777" w:rsidR="00275DDB" w:rsidRPr="006E456B" w:rsidRDefault="00275DDB" w:rsidP="00275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</w:p>
    <w:p w14:paraId="14A9F4DC" w14:textId="77777777" w:rsidR="00275DDB" w:rsidRPr="006E456B" w:rsidRDefault="00275DDB" w:rsidP="00275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>du -h &gt; ~/</w:t>
      </w:r>
      <w:proofErr w:type="spellStart"/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>bacakups</w:t>
      </w:r>
      <w:proofErr w:type="spellEnd"/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>/</w:t>
      </w:r>
      <w:proofErr w:type="spellStart"/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>diskuse</w:t>
      </w:r>
      <w:proofErr w:type="spellEnd"/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>/disk_use.txt</w:t>
      </w:r>
    </w:p>
    <w:p w14:paraId="57234D99" w14:textId="77777777" w:rsidR="00275DDB" w:rsidRPr="006E456B" w:rsidRDefault="00275DDB" w:rsidP="00275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</w:p>
    <w:p w14:paraId="0064D0D6" w14:textId="77777777" w:rsidR="00275DDB" w:rsidRPr="006E456B" w:rsidRDefault="00275DDB" w:rsidP="00275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  <w:proofErr w:type="spellStart"/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>Isof</w:t>
      </w:r>
      <w:proofErr w:type="spellEnd"/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&gt; ~/backups/</w:t>
      </w:r>
      <w:proofErr w:type="spellStart"/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>openlist</w:t>
      </w:r>
      <w:proofErr w:type="spellEnd"/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>/open_list.txt</w:t>
      </w:r>
    </w:p>
    <w:p w14:paraId="36AC4496" w14:textId="77777777" w:rsidR="00275DDB" w:rsidRPr="006E456B" w:rsidRDefault="00275DDB" w:rsidP="00275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</w:p>
    <w:p w14:paraId="09CFF3BB" w14:textId="77777777" w:rsidR="00275DDB" w:rsidRPr="006E456B" w:rsidRDefault="00275DDB" w:rsidP="00275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>df -h &gt; ~/backups/</w:t>
      </w:r>
      <w:proofErr w:type="spellStart"/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>freedisk</w:t>
      </w:r>
      <w:proofErr w:type="spellEnd"/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>/free_disk.txt</w:t>
      </w:r>
    </w:p>
    <w:p w14:paraId="09C60881" w14:textId="77777777" w:rsidR="00515698" w:rsidRDefault="00515698"/>
    <w:p w14:paraId="0D40FFDA" w14:textId="77777777" w:rsidR="00C3711C" w:rsidRDefault="00C3711C"/>
    <w:p w14:paraId="11A41083" w14:textId="77777777" w:rsidR="00C3711C" w:rsidRPr="006E456B" w:rsidRDefault="00C3711C" w:rsidP="00C3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```bash</w:t>
      </w:r>
    </w:p>
    <w:p w14:paraId="5E1A1B8C" w14:textId="77777777" w:rsidR="00C3711C" w:rsidRPr="006E456B" w:rsidRDefault="00C3711C" w:rsidP="00C3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[   GNU </w:t>
      </w:r>
      <w:proofErr w:type="spellStart"/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>nano</w:t>
      </w:r>
      <w:proofErr w:type="spellEnd"/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2.9.3                 /</w:t>
      </w:r>
      <w:proofErr w:type="spellStart"/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>etc</w:t>
      </w:r>
      <w:proofErr w:type="spellEnd"/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>/</w:t>
      </w:r>
      <w:proofErr w:type="spellStart"/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>logrotate.conf</w:t>
      </w:r>
      <w:proofErr w:type="spellEnd"/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             Modified  </w:t>
      </w:r>
    </w:p>
    <w:p w14:paraId="2A9FBF46" w14:textId="77777777" w:rsidR="00C3711C" w:rsidRPr="006E456B" w:rsidRDefault="00C3711C" w:rsidP="00C3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</w:p>
    <w:p w14:paraId="4D79AC1B" w14:textId="77777777" w:rsidR="00C3711C" w:rsidRPr="006E456B" w:rsidRDefault="00C3711C" w:rsidP="00C3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# see "man </w:t>
      </w:r>
      <w:proofErr w:type="spellStart"/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>logrotate</w:t>
      </w:r>
      <w:proofErr w:type="spellEnd"/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>" for details</w:t>
      </w:r>
    </w:p>
    <w:p w14:paraId="4FCC732E" w14:textId="77777777" w:rsidR="00C3711C" w:rsidRPr="006E456B" w:rsidRDefault="00C3711C" w:rsidP="00C3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># rotate log files weekly</w:t>
      </w:r>
    </w:p>
    <w:p w14:paraId="716B90B6" w14:textId="77777777" w:rsidR="00C3711C" w:rsidRPr="006E456B" w:rsidRDefault="00C3711C" w:rsidP="00C3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>weekly</w:t>
      </w:r>
    </w:p>
    <w:p w14:paraId="469B90A0" w14:textId="77777777" w:rsidR="00C3711C" w:rsidRPr="006E456B" w:rsidRDefault="00C3711C" w:rsidP="00C3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</w:p>
    <w:p w14:paraId="5908235D" w14:textId="77777777" w:rsidR="00C3711C" w:rsidRPr="006E456B" w:rsidRDefault="00C3711C" w:rsidP="00C3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># use the syslog group by default, since this is the owning group</w:t>
      </w:r>
    </w:p>
    <w:p w14:paraId="28418D70" w14:textId="77777777" w:rsidR="00C3711C" w:rsidRPr="006E456B" w:rsidRDefault="00C3711C" w:rsidP="00C3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># of /var/log/syslog.</w:t>
      </w:r>
    </w:p>
    <w:p w14:paraId="75DBD5AE" w14:textId="77777777" w:rsidR="00C3711C" w:rsidRPr="006E456B" w:rsidRDefault="00C3711C" w:rsidP="00C3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  <w:proofErr w:type="spellStart"/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>su</w:t>
      </w:r>
      <w:proofErr w:type="spellEnd"/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root syslog</w:t>
      </w:r>
    </w:p>
    <w:p w14:paraId="0DA165CE" w14:textId="77777777" w:rsidR="00C3711C" w:rsidRPr="006E456B" w:rsidRDefault="00C3711C" w:rsidP="00C3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</w:p>
    <w:p w14:paraId="03CB5167" w14:textId="77777777" w:rsidR="00C3711C" w:rsidRPr="006E456B" w:rsidRDefault="00C3711C" w:rsidP="00C3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# keep 7 most </w:t>
      </w:r>
      <w:proofErr w:type="spellStart"/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>reccent</w:t>
      </w:r>
      <w:proofErr w:type="spellEnd"/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logs</w:t>
      </w:r>
    </w:p>
    <w:p w14:paraId="29FE8D6C" w14:textId="77777777" w:rsidR="00C3711C" w:rsidRPr="006E456B" w:rsidRDefault="00C3711C" w:rsidP="00C3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>Retain 7 most recent logs</w:t>
      </w:r>
    </w:p>
    <w:p w14:paraId="25843A22" w14:textId="77777777" w:rsidR="00C3711C" w:rsidRPr="006E456B" w:rsidRDefault="00C3711C" w:rsidP="00C3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</w:p>
    <w:p w14:paraId="5CB6F248" w14:textId="77777777" w:rsidR="00C3711C" w:rsidRPr="006E456B" w:rsidRDefault="00C3711C" w:rsidP="00C3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># create new (empty) log files after rotating old ones</w:t>
      </w:r>
    </w:p>
    <w:p w14:paraId="71799C61" w14:textId="77777777" w:rsidR="00C3711C" w:rsidRPr="006E456B" w:rsidRDefault="00C3711C" w:rsidP="00C3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>create</w:t>
      </w:r>
    </w:p>
    <w:p w14:paraId="6171287A" w14:textId="77777777" w:rsidR="00C3711C" w:rsidRPr="006E456B" w:rsidRDefault="00C3711C" w:rsidP="00C3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</w:p>
    <w:p w14:paraId="4D2AB83F" w14:textId="77777777" w:rsidR="00C3711C" w:rsidRPr="006E456B" w:rsidRDefault="00C3711C" w:rsidP="00C3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># uncomment this if you want your log files compressed</w:t>
      </w:r>
    </w:p>
    <w:p w14:paraId="7AEB2040" w14:textId="77777777" w:rsidR="00C3711C" w:rsidRPr="006E456B" w:rsidRDefault="00C3711C" w:rsidP="00C3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>compress</w:t>
      </w:r>
    </w:p>
    <w:p w14:paraId="29412F83" w14:textId="77777777" w:rsidR="00C3711C" w:rsidRPr="006E456B" w:rsidRDefault="00C3711C" w:rsidP="00C3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</w:p>
    <w:p w14:paraId="44C87C99" w14:textId="77777777" w:rsidR="00C3711C" w:rsidRPr="006E456B" w:rsidRDefault="00C3711C" w:rsidP="00C3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># packages drop log rotation information into this directory</w:t>
      </w:r>
    </w:p>
    <w:p w14:paraId="5A60C269" w14:textId="77777777" w:rsidR="00C3711C" w:rsidRPr="006E456B" w:rsidRDefault="00C3711C" w:rsidP="00C3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>include /var/log/auth.log</w:t>
      </w:r>
    </w:p>
    <w:p w14:paraId="4D0F2543" w14:textId="77777777" w:rsidR="00C3711C" w:rsidRPr="006E456B" w:rsidRDefault="00C3711C" w:rsidP="00C3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</w:p>
    <w:p w14:paraId="5915637D" w14:textId="77777777" w:rsidR="00C3711C" w:rsidRPr="006E456B" w:rsidRDefault="00C3711C" w:rsidP="00C3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# see "man </w:t>
      </w:r>
      <w:proofErr w:type="spellStart"/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>logrotate</w:t>
      </w:r>
      <w:proofErr w:type="spellEnd"/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>" for details</w:t>
      </w:r>
    </w:p>
    <w:p w14:paraId="24969EAF" w14:textId="77777777" w:rsidR="00C3711C" w:rsidRPr="006E456B" w:rsidRDefault="00C3711C" w:rsidP="00C3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</w:p>
    <w:p w14:paraId="4152651C" w14:textId="77777777" w:rsidR="00C3711C" w:rsidRPr="006E456B" w:rsidRDefault="00C3711C" w:rsidP="00C3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# no packages own </w:t>
      </w:r>
      <w:proofErr w:type="spellStart"/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>wtmp</w:t>
      </w:r>
      <w:proofErr w:type="spellEnd"/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, or </w:t>
      </w:r>
      <w:proofErr w:type="spellStart"/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>btmp</w:t>
      </w:r>
      <w:proofErr w:type="spellEnd"/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-- we'll rotate them here</w:t>
      </w:r>
    </w:p>
    <w:p w14:paraId="10FDAC3B" w14:textId="77777777" w:rsidR="00C3711C" w:rsidRPr="006E456B" w:rsidRDefault="00C3711C" w:rsidP="00C3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</w:p>
    <w:p w14:paraId="6EC50ABA" w14:textId="77777777" w:rsidR="00C3711C" w:rsidRPr="006E456B" w:rsidRDefault="00C3711C" w:rsidP="00C3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</w:p>
    <w:p w14:paraId="183983B9" w14:textId="77777777" w:rsidR="00C3711C" w:rsidRPr="006E456B" w:rsidRDefault="00C3711C" w:rsidP="00C3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>/var/log/</w:t>
      </w:r>
      <w:proofErr w:type="spellStart"/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>wtmp</w:t>
      </w:r>
      <w:proofErr w:type="spellEnd"/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{</w:t>
      </w:r>
    </w:p>
    <w:p w14:paraId="717F1750" w14:textId="77777777" w:rsidR="00C3711C" w:rsidRPr="006E456B" w:rsidRDefault="00C3711C" w:rsidP="00C3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</w:t>
      </w:r>
      <w:proofErr w:type="spellStart"/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>missingok</w:t>
      </w:r>
      <w:proofErr w:type="spellEnd"/>
    </w:p>
    <w:p w14:paraId="33AE405D" w14:textId="77777777" w:rsidR="00C3711C" w:rsidRPr="006E456B" w:rsidRDefault="00C3711C" w:rsidP="00C3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monthly</w:t>
      </w:r>
    </w:p>
    <w:p w14:paraId="3EE803A1" w14:textId="77777777" w:rsidR="00C3711C" w:rsidRPr="006E456B" w:rsidRDefault="00C3711C" w:rsidP="00C3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create 0664 root </w:t>
      </w:r>
      <w:proofErr w:type="spellStart"/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>utmp</w:t>
      </w:r>
      <w:proofErr w:type="spellEnd"/>
    </w:p>
    <w:p w14:paraId="65E01B24" w14:textId="77777777" w:rsidR="00C3711C" w:rsidRPr="006E456B" w:rsidRDefault="00C3711C" w:rsidP="00C3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rotate 1</w:t>
      </w:r>
    </w:p>
    <w:p w14:paraId="617E243E" w14:textId="77777777" w:rsidR="00C3711C" w:rsidRPr="006E456B" w:rsidRDefault="00C3711C" w:rsidP="00C3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>}</w:t>
      </w:r>
    </w:p>
    <w:p w14:paraId="3F415B81" w14:textId="77777777" w:rsidR="00C3711C" w:rsidRPr="006E456B" w:rsidRDefault="00C3711C" w:rsidP="00C3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</w:p>
    <w:p w14:paraId="49603CCE" w14:textId="77777777" w:rsidR="00C3711C" w:rsidRPr="006E456B" w:rsidRDefault="00C3711C" w:rsidP="00C3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>/var/log/</w:t>
      </w:r>
      <w:proofErr w:type="spellStart"/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>btmp</w:t>
      </w:r>
      <w:proofErr w:type="spellEnd"/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{</w:t>
      </w:r>
    </w:p>
    <w:p w14:paraId="0C09759E" w14:textId="77777777" w:rsidR="00C3711C" w:rsidRPr="006E456B" w:rsidRDefault="00C3711C" w:rsidP="00C3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</w:t>
      </w:r>
      <w:proofErr w:type="spellStart"/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>missingok</w:t>
      </w:r>
      <w:proofErr w:type="spellEnd"/>
    </w:p>
    <w:p w14:paraId="61F1EC83" w14:textId="77777777" w:rsidR="00C3711C" w:rsidRPr="006E456B" w:rsidRDefault="00C3711C" w:rsidP="00C3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monthly    create 0660 root </w:t>
      </w:r>
      <w:proofErr w:type="spellStart"/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>utmp</w:t>
      </w:r>
      <w:proofErr w:type="spellEnd"/>
    </w:p>
    <w:p w14:paraId="190B4DAF" w14:textId="77777777" w:rsidR="00C3711C" w:rsidRPr="006E456B" w:rsidRDefault="00C3711C" w:rsidP="00C3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rotate 1</w:t>
      </w:r>
    </w:p>
    <w:p w14:paraId="61B00239" w14:textId="77777777" w:rsidR="00C3711C" w:rsidRPr="006E456B" w:rsidRDefault="00C3711C" w:rsidP="00C3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>}</w:t>
      </w:r>
    </w:p>
    <w:p w14:paraId="385221C5" w14:textId="77777777" w:rsidR="00C3711C" w:rsidRPr="006E456B" w:rsidRDefault="00C3711C" w:rsidP="00C3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</w:p>
    <w:p w14:paraId="41E64CF8" w14:textId="77777777" w:rsidR="00C3711C" w:rsidRPr="006E456B" w:rsidRDefault="00C3711C" w:rsidP="00C3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># system-specific logs may be configured here</w:t>
      </w:r>
    </w:p>
    <w:p w14:paraId="3B23AE18" w14:textId="77777777" w:rsidR="00C3711C" w:rsidRPr="006E456B" w:rsidRDefault="00C3711C" w:rsidP="00C3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</w:p>
    <w:p w14:paraId="62DAAD0D" w14:textId="77777777" w:rsidR="00C3711C" w:rsidRPr="006E456B" w:rsidRDefault="00C3711C" w:rsidP="00C3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>/var/log/auth.log {</w:t>
      </w:r>
    </w:p>
    <w:p w14:paraId="7A2DBFDC" w14:textId="77777777" w:rsidR="00C3711C" w:rsidRPr="006E456B" w:rsidRDefault="00C3711C" w:rsidP="00C3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</w:t>
      </w:r>
      <w:proofErr w:type="spellStart"/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>missingok</w:t>
      </w:r>
      <w:proofErr w:type="spellEnd"/>
    </w:p>
    <w:p w14:paraId="48264997" w14:textId="77777777" w:rsidR="00C3711C" w:rsidRPr="006E456B" w:rsidRDefault="00C3711C" w:rsidP="00C3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weekly</w:t>
      </w:r>
    </w:p>
    <w:p w14:paraId="7FE20AA1" w14:textId="77777777" w:rsidR="00C3711C" w:rsidRPr="006E456B" w:rsidRDefault="00C3711C" w:rsidP="00C3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Do not rotate empty logs</w:t>
      </w:r>
    </w:p>
    <w:p w14:paraId="1DBECE75" w14:textId="77777777" w:rsidR="00C3711C" w:rsidRPr="006E456B" w:rsidRDefault="00C3711C" w:rsidP="00C3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Delay </w:t>
      </w:r>
      <w:proofErr w:type="spellStart"/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>Compresion</w:t>
      </w:r>
      <w:proofErr w:type="spellEnd"/>
    </w:p>
    <w:p w14:paraId="3C031DAB" w14:textId="77777777" w:rsidR="00C3711C" w:rsidRPr="006E456B" w:rsidRDefault="00C3711C" w:rsidP="00C3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6E456B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Skip error messages from logs and continue to next log</w:t>
      </w:r>
    </w:p>
    <w:p w14:paraId="5E9607AE" w14:textId="77777777" w:rsidR="00C3711C" w:rsidRDefault="00C3711C"/>
    <w:p w14:paraId="3CB180E4" w14:textId="77777777" w:rsidR="009D2DB5" w:rsidRDefault="009D2DB5" w:rsidP="009D2D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Permissions on </w:t>
      </w:r>
      <w:r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/shadow</w:t>
      </w:r>
      <w:r>
        <w:rPr>
          <w:rFonts w:ascii="Times New Roman" w:eastAsia="Times New Roman" w:hAnsi="Times New Roman" w:cs="Times New Roman"/>
        </w:rPr>
        <w:t xml:space="preserve"> should allow only </w:t>
      </w:r>
      <w:r>
        <w:rPr>
          <w:rFonts w:ascii="Courier New" w:eastAsia="Times New Roman" w:hAnsi="Courier New" w:cs="Courier New"/>
          <w:sz w:val="20"/>
          <w:szCs w:val="20"/>
        </w:rPr>
        <w:t>root</w:t>
      </w:r>
      <w:r>
        <w:rPr>
          <w:rFonts w:ascii="Times New Roman" w:eastAsia="Times New Roman" w:hAnsi="Times New Roman" w:cs="Times New Roman"/>
        </w:rPr>
        <w:t xml:space="preserve"> read and write access.</w:t>
      </w:r>
    </w:p>
    <w:p w14:paraId="00AA8D23" w14:textId="77777777" w:rsidR="009D2DB5" w:rsidRDefault="009D2DB5" w:rsidP="009D2D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Command to inspect permissions: </w:t>
      </w:r>
      <w:r>
        <w:rPr>
          <w:rFonts w:ascii="Calibri" w:eastAsia="Times New Roman" w:hAnsi="Calibri" w:cs="Calibri"/>
        </w:rPr>
        <w:t>﻿</w:t>
      </w:r>
      <w:r>
        <w:rPr>
          <w:rFonts w:ascii="Times New Roman" w:eastAsia="Times New Roman" w:hAnsi="Times New Roman" w:cs="Times New Roman"/>
          <w:color w:val="5B9BD5" w:themeColor="accent5"/>
        </w:rPr>
        <w:t>ls -l shadow</w:t>
      </w:r>
    </w:p>
    <w:p w14:paraId="29F5372E" w14:textId="77777777" w:rsidR="009D2DB5" w:rsidRDefault="009D2DB5" w:rsidP="009D2D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Command to set permissions (if needed): </w:t>
      </w:r>
      <w:r>
        <w:rPr>
          <w:rFonts w:ascii="Calibri" w:eastAsia="Times New Roman" w:hAnsi="Calibri" w:cs="Calibri"/>
        </w:rPr>
        <w:t>﻿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</w:rPr>
        <w:t>sudo</w:t>
      </w:r>
      <w:proofErr w:type="spellEnd"/>
      <w:r>
        <w:rPr>
          <w:rFonts w:ascii="Times New Roman" w:eastAsia="Times New Roman" w:hAnsi="Times New Roman" w:cs="Times New Roman"/>
          <w:color w:val="5B9BD5" w:themeColor="accent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</w:rPr>
        <w:t>chmod</w:t>
      </w:r>
      <w:proofErr w:type="spellEnd"/>
      <w:r>
        <w:rPr>
          <w:rFonts w:ascii="Times New Roman" w:eastAsia="Times New Roman" w:hAnsi="Times New Roman" w:cs="Times New Roman"/>
          <w:color w:val="5B9BD5" w:themeColor="accent5"/>
        </w:rPr>
        <w:t xml:space="preserve"> 600 /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</w:rPr>
        <w:t>etc</w:t>
      </w:r>
      <w:proofErr w:type="spellEnd"/>
      <w:r>
        <w:rPr>
          <w:rFonts w:ascii="Times New Roman" w:eastAsia="Times New Roman" w:hAnsi="Times New Roman" w:cs="Times New Roman"/>
          <w:color w:val="5B9BD5" w:themeColor="accent5"/>
        </w:rPr>
        <w:t>/shadow</w:t>
      </w:r>
    </w:p>
    <w:p w14:paraId="3F52B3C8" w14:textId="77777777" w:rsidR="009D2DB5" w:rsidRDefault="009D2DB5" w:rsidP="009D2D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Permissions on </w:t>
      </w:r>
      <w:r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gshadow</w:t>
      </w:r>
      <w:proofErr w:type="spellEnd"/>
      <w:r>
        <w:rPr>
          <w:rFonts w:ascii="Times New Roman" w:eastAsia="Times New Roman" w:hAnsi="Times New Roman" w:cs="Times New Roman"/>
        </w:rPr>
        <w:t xml:space="preserve"> should allow only </w:t>
      </w:r>
      <w:r>
        <w:rPr>
          <w:rFonts w:ascii="Courier New" w:eastAsia="Times New Roman" w:hAnsi="Courier New" w:cs="Courier New"/>
          <w:sz w:val="20"/>
          <w:szCs w:val="20"/>
        </w:rPr>
        <w:t>root</w:t>
      </w:r>
      <w:r>
        <w:rPr>
          <w:rFonts w:ascii="Times New Roman" w:eastAsia="Times New Roman" w:hAnsi="Times New Roman" w:cs="Times New Roman"/>
        </w:rPr>
        <w:t xml:space="preserve"> read and write access.</w:t>
      </w:r>
    </w:p>
    <w:p w14:paraId="62C7DD5A" w14:textId="77777777" w:rsidR="009D2DB5" w:rsidRDefault="009D2DB5" w:rsidP="009D2D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Command to inspect permissions:</w:t>
      </w:r>
      <w:r>
        <w:t xml:space="preserve"> </w:t>
      </w:r>
      <w:r>
        <w:rPr>
          <w:rFonts w:ascii="Calibri" w:eastAsia="Times New Roman" w:hAnsi="Calibri" w:cs="Calibri"/>
        </w:rPr>
        <w:t>﻿</w:t>
      </w:r>
      <w:r>
        <w:rPr>
          <w:rFonts w:ascii="Times New Roman" w:eastAsia="Times New Roman" w:hAnsi="Times New Roman" w:cs="Times New Roman"/>
          <w:color w:val="5B9BD5" w:themeColor="accent5"/>
        </w:rPr>
        <w:t xml:space="preserve">ls -l 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</w:rPr>
        <w:t>gshadow</w:t>
      </w:r>
      <w:proofErr w:type="spellEnd"/>
    </w:p>
    <w:p w14:paraId="2883B830" w14:textId="77777777" w:rsidR="009D2DB5" w:rsidRDefault="009D2DB5" w:rsidP="009D2D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Command to set permissions (if needed):</w:t>
      </w:r>
      <w:r>
        <w:t xml:space="preserve"> </w:t>
      </w:r>
      <w:r>
        <w:rPr>
          <w:rFonts w:ascii="Calibri" w:eastAsia="Times New Roman" w:hAnsi="Calibri" w:cs="Calibri"/>
        </w:rPr>
        <w:t>﻿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</w:rPr>
        <w:t>sudo</w:t>
      </w:r>
      <w:proofErr w:type="spellEnd"/>
      <w:r>
        <w:rPr>
          <w:rFonts w:ascii="Times New Roman" w:eastAsia="Times New Roman" w:hAnsi="Times New Roman" w:cs="Times New Roman"/>
          <w:color w:val="5B9BD5" w:themeColor="accent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</w:rPr>
        <w:t>chmod</w:t>
      </w:r>
      <w:proofErr w:type="spellEnd"/>
      <w:r>
        <w:rPr>
          <w:rFonts w:ascii="Times New Roman" w:eastAsia="Times New Roman" w:hAnsi="Times New Roman" w:cs="Times New Roman"/>
          <w:color w:val="5B9BD5" w:themeColor="accent5"/>
        </w:rPr>
        <w:t xml:space="preserve"> 600 /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</w:rPr>
        <w:t>etc</w:t>
      </w:r>
      <w:proofErr w:type="spellEnd"/>
      <w:r>
        <w:rPr>
          <w:rFonts w:ascii="Times New Roman" w:eastAsia="Times New Roman" w:hAnsi="Times New Roman" w:cs="Times New Roman"/>
          <w:color w:val="5B9BD5" w:themeColor="accent5"/>
        </w:rPr>
        <w:t>/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</w:rPr>
        <w:t>gshadow</w:t>
      </w:r>
      <w:proofErr w:type="spellEnd"/>
    </w:p>
    <w:p w14:paraId="603DD1E4" w14:textId="77777777" w:rsidR="009D2DB5" w:rsidRDefault="009D2DB5" w:rsidP="009D2D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Permissions on </w:t>
      </w:r>
      <w:r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/group</w:t>
      </w:r>
      <w:r>
        <w:rPr>
          <w:rFonts w:ascii="Times New Roman" w:eastAsia="Times New Roman" w:hAnsi="Times New Roman" w:cs="Times New Roman"/>
        </w:rPr>
        <w:t xml:space="preserve"> should allow </w:t>
      </w:r>
      <w:r>
        <w:rPr>
          <w:rFonts w:ascii="Courier New" w:eastAsia="Times New Roman" w:hAnsi="Courier New" w:cs="Courier New"/>
          <w:sz w:val="20"/>
          <w:szCs w:val="20"/>
        </w:rPr>
        <w:t>root</w:t>
      </w:r>
      <w:r>
        <w:rPr>
          <w:rFonts w:ascii="Times New Roman" w:eastAsia="Times New Roman" w:hAnsi="Times New Roman" w:cs="Times New Roman"/>
        </w:rPr>
        <w:t xml:space="preserve"> read and write access, and allow everyone else read access only.</w:t>
      </w:r>
    </w:p>
    <w:p w14:paraId="3EAA0A78" w14:textId="77777777" w:rsidR="009D2DB5" w:rsidRDefault="009D2DB5" w:rsidP="009D2D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Command to inspect permissions:</w:t>
      </w:r>
      <w:r>
        <w:t xml:space="preserve"> </w:t>
      </w:r>
      <w:r>
        <w:rPr>
          <w:rFonts w:ascii="Calibri" w:eastAsia="Times New Roman" w:hAnsi="Calibri" w:cs="Calibri"/>
        </w:rPr>
        <w:t>﻿</w:t>
      </w:r>
      <w:r>
        <w:rPr>
          <w:rFonts w:ascii="Times New Roman" w:eastAsia="Times New Roman" w:hAnsi="Times New Roman" w:cs="Times New Roman"/>
          <w:color w:val="5B9BD5" w:themeColor="accent5"/>
        </w:rPr>
        <w:t>ls -l group</w:t>
      </w:r>
    </w:p>
    <w:p w14:paraId="1C6073FD" w14:textId="77777777" w:rsidR="009D2DB5" w:rsidRDefault="009D2DB5" w:rsidP="009D2D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Command to set permissions (if needed):</w:t>
      </w:r>
      <w:r>
        <w:t xml:space="preserve"> </w:t>
      </w:r>
      <w:r>
        <w:rPr>
          <w:rFonts w:ascii="Calibri" w:eastAsia="Times New Roman" w:hAnsi="Calibri" w:cs="Calibri"/>
        </w:rPr>
        <w:t>﻿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</w:rPr>
        <w:t>sudo</w:t>
      </w:r>
      <w:proofErr w:type="spellEnd"/>
      <w:r>
        <w:rPr>
          <w:rFonts w:ascii="Times New Roman" w:eastAsia="Times New Roman" w:hAnsi="Times New Roman" w:cs="Times New Roman"/>
          <w:color w:val="5B9BD5" w:themeColor="accent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</w:rPr>
        <w:t>chmod</w:t>
      </w:r>
      <w:proofErr w:type="spellEnd"/>
      <w:r>
        <w:rPr>
          <w:rFonts w:ascii="Times New Roman" w:eastAsia="Times New Roman" w:hAnsi="Times New Roman" w:cs="Times New Roman"/>
          <w:color w:val="5B9BD5" w:themeColor="accent5"/>
        </w:rPr>
        <w:t xml:space="preserve"> 644 /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</w:rPr>
        <w:t>etc</w:t>
      </w:r>
      <w:proofErr w:type="spellEnd"/>
      <w:r>
        <w:rPr>
          <w:rFonts w:ascii="Times New Roman" w:eastAsia="Times New Roman" w:hAnsi="Times New Roman" w:cs="Times New Roman"/>
          <w:color w:val="5B9BD5" w:themeColor="accent5"/>
        </w:rPr>
        <w:t>/group</w:t>
      </w:r>
    </w:p>
    <w:p w14:paraId="3B4E74F2" w14:textId="77777777" w:rsidR="009D2DB5" w:rsidRDefault="009D2DB5" w:rsidP="009D2D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Permissions on </w:t>
      </w:r>
      <w:r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/passwd</w:t>
      </w:r>
      <w:r>
        <w:rPr>
          <w:rFonts w:ascii="Times New Roman" w:eastAsia="Times New Roman" w:hAnsi="Times New Roman" w:cs="Times New Roman"/>
        </w:rPr>
        <w:t xml:space="preserve"> should allow </w:t>
      </w:r>
      <w:r>
        <w:rPr>
          <w:rFonts w:ascii="Courier New" w:eastAsia="Times New Roman" w:hAnsi="Courier New" w:cs="Courier New"/>
          <w:sz w:val="20"/>
          <w:szCs w:val="20"/>
        </w:rPr>
        <w:t>root</w:t>
      </w:r>
      <w:r>
        <w:rPr>
          <w:rFonts w:ascii="Times New Roman" w:eastAsia="Times New Roman" w:hAnsi="Times New Roman" w:cs="Times New Roman"/>
        </w:rPr>
        <w:t xml:space="preserve"> read and write access, and allow everyone else read access only.</w:t>
      </w:r>
    </w:p>
    <w:p w14:paraId="4BE93F0E" w14:textId="77777777" w:rsidR="009D2DB5" w:rsidRDefault="009D2DB5" w:rsidP="009D2D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Command to inspect permissions:</w:t>
      </w:r>
      <w:r>
        <w:t xml:space="preserve"> </w:t>
      </w:r>
      <w:r>
        <w:rPr>
          <w:rFonts w:ascii="Calibri" w:eastAsia="Times New Roman" w:hAnsi="Calibri" w:cs="Calibri"/>
        </w:rPr>
        <w:t>﻿</w:t>
      </w:r>
      <w:r>
        <w:rPr>
          <w:rFonts w:ascii="Times New Roman" w:eastAsia="Times New Roman" w:hAnsi="Times New Roman" w:cs="Times New Roman"/>
          <w:color w:val="5B9BD5" w:themeColor="accent5"/>
        </w:rPr>
        <w:t>ls -l passwd</w:t>
      </w:r>
    </w:p>
    <w:p w14:paraId="4E24DF71" w14:textId="77777777" w:rsidR="009D2DB5" w:rsidRDefault="009D2DB5" w:rsidP="009D2D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Command to set permissions (if needed): 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</w:rPr>
        <w:t>sudo</w:t>
      </w:r>
      <w:proofErr w:type="spellEnd"/>
      <w:r>
        <w:rPr>
          <w:rFonts w:ascii="Times New Roman" w:eastAsia="Times New Roman" w:hAnsi="Times New Roman" w:cs="Times New Roman"/>
          <w:color w:val="5B9BD5" w:themeColor="accent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</w:rPr>
        <w:t>chmod</w:t>
      </w:r>
      <w:proofErr w:type="spellEnd"/>
      <w:r>
        <w:rPr>
          <w:rFonts w:ascii="Times New Roman" w:eastAsia="Times New Roman" w:hAnsi="Times New Roman" w:cs="Times New Roman"/>
          <w:color w:val="5B9BD5" w:themeColor="accent5"/>
        </w:rPr>
        <w:t xml:space="preserve"> 644 /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</w:rPr>
        <w:t>etc</w:t>
      </w:r>
      <w:proofErr w:type="spellEnd"/>
      <w:r>
        <w:rPr>
          <w:rFonts w:ascii="Times New Roman" w:eastAsia="Times New Roman" w:hAnsi="Times New Roman" w:cs="Times New Roman"/>
          <w:color w:val="5B9BD5" w:themeColor="accent5"/>
        </w:rPr>
        <w:t>/passwd</w:t>
      </w:r>
    </w:p>
    <w:p w14:paraId="779CC658" w14:textId="77777777" w:rsidR="009D2DB5" w:rsidRDefault="009D2DB5" w:rsidP="009D2D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Step 2: Create User Accounts</w:t>
      </w:r>
    </w:p>
    <w:p w14:paraId="54720512" w14:textId="77777777" w:rsidR="009D2DB5" w:rsidRDefault="009D2DB5" w:rsidP="009D2D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Add user accounts for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sam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joe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amy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sara</w:t>
      </w:r>
      <w:proofErr w:type="spellEnd"/>
      <w:r>
        <w:rPr>
          <w:rFonts w:ascii="Times New Roman" w:eastAsia="Times New Roman" w:hAnsi="Times New Roman" w:cs="Times New Roman"/>
        </w:rPr>
        <w:t xml:space="preserve">, and </w:t>
      </w:r>
      <w:r>
        <w:rPr>
          <w:rFonts w:ascii="Courier New" w:eastAsia="Times New Roman" w:hAnsi="Courier New" w:cs="Courier New"/>
          <w:sz w:val="20"/>
          <w:szCs w:val="20"/>
        </w:rPr>
        <w:t>admin</w:t>
      </w:r>
      <w:r>
        <w:rPr>
          <w:rFonts w:ascii="Times New Roman" w:eastAsia="Times New Roman" w:hAnsi="Times New Roman" w:cs="Times New Roman"/>
        </w:rPr>
        <w:t>.</w:t>
      </w:r>
    </w:p>
    <w:p w14:paraId="35395AFB" w14:textId="77777777" w:rsidR="009D2DB5" w:rsidRDefault="009D2DB5" w:rsidP="009D2D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Command to add each user account (include all five users):</w:t>
      </w:r>
    </w:p>
    <w:p w14:paraId="7464280C" w14:textId="77777777" w:rsidR="009D2DB5" w:rsidRDefault="009D2DB5" w:rsidP="009D2D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5B9BD5" w:themeColor="accent5"/>
        </w:rPr>
        <w:t>sudo</w:t>
      </w:r>
      <w:proofErr w:type="spellEnd"/>
      <w:r>
        <w:rPr>
          <w:rFonts w:ascii="Times New Roman" w:eastAsia="Times New Roman" w:hAnsi="Times New Roman" w:cs="Times New Roman"/>
          <w:color w:val="5B9BD5" w:themeColor="accent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</w:rPr>
        <w:t>useradd</w:t>
      </w:r>
      <w:proofErr w:type="spellEnd"/>
      <w:r>
        <w:rPr>
          <w:rFonts w:ascii="Times New Roman" w:eastAsia="Times New Roman" w:hAnsi="Times New Roman" w:cs="Times New Roman"/>
          <w:color w:val="5B9BD5" w:themeColor="accent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</w:rPr>
        <w:t>sam</w:t>
      </w:r>
      <w:proofErr w:type="spellEnd"/>
    </w:p>
    <w:p w14:paraId="41613E88" w14:textId="77777777" w:rsidR="009D2DB5" w:rsidRDefault="009D2DB5" w:rsidP="009D2D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</w:rPr>
        <w:t>﻿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</w:rPr>
        <w:t>sudo</w:t>
      </w:r>
      <w:proofErr w:type="spellEnd"/>
      <w:r>
        <w:rPr>
          <w:rFonts w:ascii="Times New Roman" w:eastAsia="Times New Roman" w:hAnsi="Times New Roman" w:cs="Times New Roman"/>
          <w:color w:val="5B9BD5" w:themeColor="accent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</w:rPr>
        <w:t>useradd</w:t>
      </w:r>
      <w:proofErr w:type="spellEnd"/>
      <w:r>
        <w:rPr>
          <w:rFonts w:ascii="Times New Roman" w:eastAsia="Times New Roman" w:hAnsi="Times New Roman" w:cs="Times New Roman"/>
          <w:color w:val="5B9BD5" w:themeColor="accent5"/>
        </w:rPr>
        <w:t xml:space="preserve"> joe</w:t>
      </w:r>
    </w:p>
    <w:p w14:paraId="4AA8D015" w14:textId="77777777" w:rsidR="009D2DB5" w:rsidRDefault="009D2DB5" w:rsidP="009D2D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B9BD5" w:themeColor="accent5"/>
        </w:rPr>
      </w:pPr>
      <w:r>
        <w:rPr>
          <w:rFonts w:ascii="Calibri" w:eastAsia="Times New Roman" w:hAnsi="Calibri" w:cs="Calibri"/>
        </w:rPr>
        <w:t>﻿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</w:rPr>
        <w:t>sudo</w:t>
      </w:r>
      <w:proofErr w:type="spellEnd"/>
      <w:r>
        <w:rPr>
          <w:rFonts w:ascii="Times New Roman" w:eastAsia="Times New Roman" w:hAnsi="Times New Roman" w:cs="Times New Roman"/>
          <w:color w:val="5B9BD5" w:themeColor="accent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</w:rPr>
        <w:t>useradd</w:t>
      </w:r>
      <w:proofErr w:type="spellEnd"/>
      <w:r>
        <w:rPr>
          <w:rFonts w:ascii="Times New Roman" w:eastAsia="Times New Roman" w:hAnsi="Times New Roman" w:cs="Times New Roman"/>
          <w:color w:val="5B9BD5" w:themeColor="accent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</w:rPr>
        <w:t>amy</w:t>
      </w:r>
      <w:proofErr w:type="spellEnd"/>
    </w:p>
    <w:p w14:paraId="494385F4" w14:textId="77777777" w:rsidR="009D2DB5" w:rsidRDefault="009D2DB5" w:rsidP="009D2D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B9BD5" w:themeColor="accent5"/>
        </w:rPr>
      </w:pPr>
      <w:r>
        <w:rPr>
          <w:rFonts w:ascii="Calibri" w:eastAsia="Times New Roman" w:hAnsi="Calibri" w:cs="Calibri"/>
          <w:color w:val="5B9BD5" w:themeColor="accent5"/>
        </w:rPr>
        <w:t>﻿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</w:rPr>
        <w:t>sudo</w:t>
      </w:r>
      <w:proofErr w:type="spellEnd"/>
      <w:r>
        <w:rPr>
          <w:rFonts w:ascii="Times New Roman" w:eastAsia="Times New Roman" w:hAnsi="Times New Roman" w:cs="Times New Roman"/>
          <w:color w:val="5B9BD5" w:themeColor="accent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</w:rPr>
        <w:t>useradd</w:t>
      </w:r>
      <w:proofErr w:type="spellEnd"/>
      <w:r>
        <w:rPr>
          <w:rFonts w:ascii="Times New Roman" w:eastAsia="Times New Roman" w:hAnsi="Times New Roman" w:cs="Times New Roman"/>
          <w:color w:val="5B9BD5" w:themeColor="accent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</w:rPr>
        <w:t>sara</w:t>
      </w:r>
      <w:proofErr w:type="spellEnd"/>
    </w:p>
    <w:p w14:paraId="3E76B0B1" w14:textId="77777777" w:rsidR="009D2DB5" w:rsidRDefault="009D2DB5" w:rsidP="009D2D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B9BD5" w:themeColor="accent5"/>
        </w:rPr>
      </w:pPr>
      <w:r>
        <w:rPr>
          <w:rFonts w:ascii="Calibri" w:eastAsia="Times New Roman" w:hAnsi="Calibri" w:cs="Calibri"/>
          <w:color w:val="5B9BD5" w:themeColor="accent5"/>
        </w:rPr>
        <w:t>﻿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</w:rPr>
        <w:t>sudo</w:t>
      </w:r>
      <w:proofErr w:type="spellEnd"/>
      <w:r>
        <w:rPr>
          <w:rFonts w:ascii="Times New Roman" w:eastAsia="Times New Roman" w:hAnsi="Times New Roman" w:cs="Times New Roman"/>
          <w:color w:val="5B9BD5" w:themeColor="accent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</w:rPr>
        <w:t>useradd</w:t>
      </w:r>
      <w:proofErr w:type="spellEnd"/>
      <w:r>
        <w:rPr>
          <w:rFonts w:ascii="Times New Roman" w:eastAsia="Times New Roman" w:hAnsi="Times New Roman" w:cs="Times New Roman"/>
          <w:color w:val="5B9BD5" w:themeColor="accent5"/>
        </w:rPr>
        <w:t xml:space="preserve"> admin</w:t>
      </w:r>
    </w:p>
    <w:p w14:paraId="6A6541FA" w14:textId="77777777" w:rsidR="009D2DB5" w:rsidRDefault="009D2DB5" w:rsidP="009D2D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Ensure that only the </w:t>
      </w:r>
      <w:r>
        <w:rPr>
          <w:rFonts w:ascii="Courier New" w:eastAsia="Times New Roman" w:hAnsi="Courier New" w:cs="Courier New"/>
          <w:sz w:val="20"/>
          <w:szCs w:val="20"/>
        </w:rPr>
        <w:t>admin</w:t>
      </w:r>
      <w:r>
        <w:rPr>
          <w:rFonts w:ascii="Times New Roman" w:eastAsia="Times New Roman" w:hAnsi="Times New Roman" w:cs="Times New Roman"/>
        </w:rPr>
        <w:t xml:space="preserve"> has general </w:t>
      </w:r>
      <w:proofErr w:type="spellStart"/>
      <w:r>
        <w:rPr>
          <w:rFonts w:ascii="Times New Roman" w:eastAsia="Times New Roman" w:hAnsi="Times New Roman" w:cs="Times New Roman"/>
        </w:rPr>
        <w:t>sudo</w:t>
      </w:r>
      <w:proofErr w:type="spellEnd"/>
      <w:r>
        <w:rPr>
          <w:rFonts w:ascii="Times New Roman" w:eastAsia="Times New Roman" w:hAnsi="Times New Roman" w:cs="Times New Roman"/>
        </w:rPr>
        <w:t xml:space="preserve"> access.</w:t>
      </w:r>
    </w:p>
    <w:p w14:paraId="49A0FF31" w14:textId="77777777" w:rsidR="009D2DB5" w:rsidRDefault="009D2DB5" w:rsidP="009D2D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Command to add </w:t>
      </w:r>
      <w:r>
        <w:rPr>
          <w:rFonts w:ascii="Courier New" w:eastAsia="Times New Roman" w:hAnsi="Courier New" w:cs="Courier New"/>
          <w:sz w:val="20"/>
          <w:szCs w:val="20"/>
        </w:rPr>
        <w:t>admin</w:t>
      </w:r>
      <w:r>
        <w:rPr>
          <w:rFonts w:ascii="Times New Roman" w:eastAsia="Times New Roman" w:hAnsi="Times New Roman" w:cs="Times New Roman"/>
        </w:rPr>
        <w:t xml:space="preserve"> to the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</w:rPr>
        <w:t xml:space="preserve"> group:</w:t>
      </w:r>
      <w:r>
        <w:t xml:space="preserve"> </w:t>
      </w:r>
      <w:r>
        <w:rPr>
          <w:rFonts w:ascii="Calibri" w:eastAsia="Times New Roman" w:hAnsi="Calibri" w:cs="Calibri"/>
        </w:rPr>
        <w:t>﻿﻿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</w:rPr>
        <w:t>sudo</w:t>
      </w:r>
      <w:proofErr w:type="spellEnd"/>
      <w:r>
        <w:rPr>
          <w:rFonts w:ascii="Times New Roman" w:eastAsia="Times New Roman" w:hAnsi="Times New Roman" w:cs="Times New Roman"/>
          <w:color w:val="5B9BD5" w:themeColor="accent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</w:rPr>
        <w:t>usermod</w:t>
      </w:r>
      <w:proofErr w:type="spellEnd"/>
      <w:r>
        <w:rPr>
          <w:rFonts w:ascii="Times New Roman" w:eastAsia="Times New Roman" w:hAnsi="Times New Roman" w:cs="Times New Roman"/>
          <w:color w:val="5B9BD5" w:themeColor="accent5"/>
        </w:rPr>
        <w:t xml:space="preserve"> -g 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</w:rPr>
        <w:t>sudo</w:t>
      </w:r>
      <w:proofErr w:type="spellEnd"/>
      <w:r>
        <w:rPr>
          <w:rFonts w:ascii="Times New Roman" w:eastAsia="Times New Roman" w:hAnsi="Times New Roman" w:cs="Times New Roman"/>
          <w:color w:val="5B9BD5" w:themeColor="accent5"/>
        </w:rPr>
        <w:t xml:space="preserve"> admin</w:t>
      </w:r>
    </w:p>
    <w:p w14:paraId="406ADFCE" w14:textId="77777777" w:rsidR="009D2DB5" w:rsidRDefault="009D2DB5" w:rsidP="009D2D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Step 3: Create User Group and Collaborative Folders</w:t>
      </w:r>
    </w:p>
    <w:p w14:paraId="5F18B5FB" w14:textId="77777777" w:rsidR="009D2DB5" w:rsidRDefault="009D2DB5" w:rsidP="009D2D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Add an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engineers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group to the system.</w:t>
      </w:r>
    </w:p>
    <w:p w14:paraId="520A3759" w14:textId="77777777" w:rsidR="009D2DB5" w:rsidRDefault="009D2DB5" w:rsidP="009D2D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Command to add group:</w:t>
      </w:r>
      <w:r>
        <w:t xml:space="preserve"> </w:t>
      </w:r>
      <w:r>
        <w:rPr>
          <w:rFonts w:ascii="Calibri" w:eastAsia="Times New Roman" w:hAnsi="Calibri" w:cs="Calibri"/>
        </w:rPr>
        <w:t>﻿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</w:rPr>
        <w:t>sudo</w:t>
      </w:r>
      <w:proofErr w:type="spellEnd"/>
      <w:r>
        <w:rPr>
          <w:rFonts w:ascii="Times New Roman" w:eastAsia="Times New Roman" w:hAnsi="Times New Roman" w:cs="Times New Roman"/>
          <w:color w:val="5B9BD5" w:themeColor="accent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</w:rPr>
        <w:t>groupadd</w:t>
      </w:r>
      <w:proofErr w:type="spellEnd"/>
      <w:r>
        <w:rPr>
          <w:rFonts w:ascii="Times New Roman" w:eastAsia="Times New Roman" w:hAnsi="Times New Roman" w:cs="Times New Roman"/>
          <w:color w:val="5B9BD5" w:themeColor="accent5"/>
        </w:rPr>
        <w:t xml:space="preserve"> engineers</w:t>
      </w:r>
    </w:p>
    <w:p w14:paraId="6CFA3103" w14:textId="77777777" w:rsidR="009D2DB5" w:rsidRDefault="009D2DB5" w:rsidP="009D2D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Add users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sam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joe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amy</w:t>
      </w:r>
      <w:proofErr w:type="spellEnd"/>
      <w:r>
        <w:rPr>
          <w:rFonts w:ascii="Times New Roman" w:eastAsia="Times New Roman" w:hAnsi="Times New Roman" w:cs="Times New Roman"/>
        </w:rPr>
        <w:t xml:space="preserve">, and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sara</w:t>
      </w:r>
      <w:proofErr w:type="spellEnd"/>
      <w:r>
        <w:rPr>
          <w:rFonts w:ascii="Times New Roman" w:eastAsia="Times New Roman" w:hAnsi="Times New Roman" w:cs="Times New Roman"/>
        </w:rPr>
        <w:t xml:space="preserve"> to the managed group.</w:t>
      </w:r>
    </w:p>
    <w:p w14:paraId="55373E91" w14:textId="77777777" w:rsidR="009D2DB5" w:rsidRDefault="009D2DB5" w:rsidP="009D2D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Command to add users to </w:t>
      </w:r>
      <w:r>
        <w:rPr>
          <w:rFonts w:ascii="Courier New" w:eastAsia="Times New Roman" w:hAnsi="Courier New" w:cs="Courier New"/>
          <w:sz w:val="20"/>
          <w:szCs w:val="20"/>
        </w:rPr>
        <w:t>engineers</w:t>
      </w:r>
      <w:r>
        <w:rPr>
          <w:rFonts w:ascii="Times New Roman" w:eastAsia="Times New Roman" w:hAnsi="Times New Roman" w:cs="Times New Roman"/>
        </w:rPr>
        <w:t xml:space="preserve"> group (include all four users):</w:t>
      </w:r>
    </w:p>
    <w:p w14:paraId="436831E4" w14:textId="77777777" w:rsidR="009D2DB5" w:rsidRDefault="009D2DB5" w:rsidP="009D2D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Calibri" w:eastAsia="Times New Roman" w:hAnsi="Calibri" w:cs="Calibri"/>
        </w:rPr>
        <w:t>﻿</w:t>
      </w:r>
      <w:r>
        <w:rPr>
          <w:rFonts w:ascii="Calibri" w:eastAsia="Times New Roman" w:hAnsi="Calibri" w:cs="Calibri"/>
          <w:color w:val="5B9BD5" w:themeColor="accent5"/>
          <w:sz w:val="18"/>
          <w:szCs w:val="18"/>
        </w:rPr>
        <w:t>﻿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  <w:sz w:val="16"/>
          <w:szCs w:val="16"/>
        </w:rPr>
        <w:t>sudo</w:t>
      </w:r>
      <w:proofErr w:type="spellEnd"/>
      <w:r>
        <w:rPr>
          <w:rFonts w:ascii="Times New Roman" w:eastAsia="Times New Roman" w:hAnsi="Times New Roman" w:cs="Times New Roman"/>
          <w:color w:val="5B9BD5" w:themeColor="accent5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  <w:sz w:val="16"/>
          <w:szCs w:val="16"/>
        </w:rPr>
        <w:t>usermod</w:t>
      </w:r>
      <w:proofErr w:type="spellEnd"/>
      <w:r>
        <w:rPr>
          <w:rFonts w:ascii="Times New Roman" w:eastAsia="Times New Roman" w:hAnsi="Times New Roman" w:cs="Times New Roman"/>
          <w:color w:val="5B9BD5" w:themeColor="accent5"/>
          <w:sz w:val="16"/>
          <w:szCs w:val="16"/>
        </w:rPr>
        <w:t xml:space="preserve"> -g engineers 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  <w:sz w:val="16"/>
          <w:szCs w:val="16"/>
        </w:rPr>
        <w:t>sam</w:t>
      </w:r>
      <w:proofErr w:type="spellEnd"/>
    </w:p>
    <w:p w14:paraId="0F4EE347" w14:textId="77777777" w:rsidR="009D2DB5" w:rsidRDefault="009D2DB5" w:rsidP="009D2D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B9BD5" w:themeColor="accent5"/>
          <w:sz w:val="16"/>
          <w:szCs w:val="16"/>
        </w:rPr>
      </w:pPr>
      <w:r>
        <w:rPr>
          <w:rFonts w:ascii="Calibri" w:eastAsia="Times New Roman" w:hAnsi="Calibri" w:cs="Calibri"/>
          <w:sz w:val="16"/>
          <w:szCs w:val="16"/>
        </w:rPr>
        <w:t>﻿</w:t>
      </w:r>
      <w:r>
        <w:rPr>
          <w:rFonts w:ascii="Calibri" w:eastAsia="Times New Roman" w:hAnsi="Calibri" w:cs="Calibri"/>
          <w:color w:val="5B9BD5" w:themeColor="accent5"/>
          <w:sz w:val="16"/>
          <w:szCs w:val="16"/>
        </w:rPr>
        <w:t>﻿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  <w:sz w:val="16"/>
          <w:szCs w:val="16"/>
        </w:rPr>
        <w:t>sudo</w:t>
      </w:r>
      <w:proofErr w:type="spellEnd"/>
      <w:r>
        <w:rPr>
          <w:rFonts w:ascii="Times New Roman" w:eastAsia="Times New Roman" w:hAnsi="Times New Roman" w:cs="Times New Roman"/>
          <w:color w:val="5B9BD5" w:themeColor="accent5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  <w:sz w:val="16"/>
          <w:szCs w:val="16"/>
        </w:rPr>
        <w:t>usermod</w:t>
      </w:r>
      <w:proofErr w:type="spellEnd"/>
      <w:r>
        <w:rPr>
          <w:rFonts w:ascii="Times New Roman" w:eastAsia="Times New Roman" w:hAnsi="Times New Roman" w:cs="Times New Roman"/>
          <w:color w:val="5B9BD5" w:themeColor="accent5"/>
          <w:sz w:val="16"/>
          <w:szCs w:val="16"/>
        </w:rPr>
        <w:t xml:space="preserve"> -g engineers joe</w:t>
      </w:r>
    </w:p>
    <w:p w14:paraId="6071E066" w14:textId="77777777" w:rsidR="009D2DB5" w:rsidRDefault="009D2DB5" w:rsidP="009D2D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B9BD5" w:themeColor="accent5"/>
          <w:sz w:val="16"/>
          <w:szCs w:val="16"/>
        </w:rPr>
      </w:pPr>
      <w:r>
        <w:rPr>
          <w:rFonts w:ascii="Calibri" w:eastAsia="Times New Roman" w:hAnsi="Calibri" w:cs="Calibri"/>
          <w:color w:val="5B9BD5" w:themeColor="accent5"/>
          <w:sz w:val="16"/>
          <w:szCs w:val="16"/>
        </w:rPr>
        <w:t>﻿﻿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  <w:sz w:val="16"/>
          <w:szCs w:val="16"/>
        </w:rPr>
        <w:t>sudo</w:t>
      </w:r>
      <w:proofErr w:type="spellEnd"/>
      <w:r>
        <w:rPr>
          <w:rFonts w:ascii="Times New Roman" w:eastAsia="Times New Roman" w:hAnsi="Times New Roman" w:cs="Times New Roman"/>
          <w:color w:val="5B9BD5" w:themeColor="accent5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  <w:sz w:val="16"/>
          <w:szCs w:val="16"/>
        </w:rPr>
        <w:t>usermod</w:t>
      </w:r>
      <w:proofErr w:type="spellEnd"/>
      <w:r>
        <w:rPr>
          <w:rFonts w:ascii="Times New Roman" w:eastAsia="Times New Roman" w:hAnsi="Times New Roman" w:cs="Times New Roman"/>
          <w:color w:val="5B9BD5" w:themeColor="accent5"/>
          <w:sz w:val="16"/>
          <w:szCs w:val="16"/>
        </w:rPr>
        <w:t xml:space="preserve"> -g engineers 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  <w:sz w:val="16"/>
          <w:szCs w:val="16"/>
        </w:rPr>
        <w:t>amy</w:t>
      </w:r>
      <w:proofErr w:type="spellEnd"/>
    </w:p>
    <w:p w14:paraId="0BBA9F72" w14:textId="77777777" w:rsidR="009D2DB5" w:rsidRDefault="009D2DB5" w:rsidP="009D2DB5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5B9BD5" w:themeColor="accent5"/>
          <w:sz w:val="18"/>
          <w:szCs w:val="18"/>
        </w:rPr>
        <w:t>sudo</w:t>
      </w:r>
      <w:proofErr w:type="spellEnd"/>
      <w:r>
        <w:rPr>
          <w:rFonts w:ascii="Times New Roman" w:eastAsia="Times New Roman" w:hAnsi="Times New Roman" w:cs="Times New Roman"/>
          <w:color w:val="5B9BD5" w:themeColor="accent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  <w:sz w:val="18"/>
          <w:szCs w:val="18"/>
        </w:rPr>
        <w:t>usermod</w:t>
      </w:r>
      <w:proofErr w:type="spellEnd"/>
      <w:r>
        <w:rPr>
          <w:rFonts w:ascii="Times New Roman" w:eastAsia="Times New Roman" w:hAnsi="Times New Roman" w:cs="Times New Roman"/>
          <w:color w:val="5B9BD5" w:themeColor="accent5"/>
          <w:sz w:val="18"/>
          <w:szCs w:val="18"/>
        </w:rPr>
        <w:t xml:space="preserve"> -g engineers 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  <w:sz w:val="18"/>
          <w:szCs w:val="18"/>
        </w:rPr>
        <w:t>sara</w:t>
      </w:r>
      <w:proofErr w:type="spellEnd"/>
    </w:p>
    <w:p w14:paraId="11838B98" w14:textId="77777777" w:rsidR="009D2DB5" w:rsidRDefault="009D2DB5" w:rsidP="009D2DB5">
      <w:pPr>
        <w:numPr>
          <w:ilvl w:val="1"/>
          <w:numId w:val="3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5B9BD5" w:themeColor="accent5"/>
          <w:sz w:val="16"/>
          <w:szCs w:val="16"/>
        </w:rPr>
      </w:pPr>
    </w:p>
    <w:p w14:paraId="7E8EFC04" w14:textId="77777777" w:rsidR="009D2DB5" w:rsidRDefault="009D2DB5" w:rsidP="009D2D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Create a shared folder for this group at </w:t>
      </w:r>
      <w:r>
        <w:rPr>
          <w:rFonts w:ascii="Courier New" w:eastAsia="Times New Roman" w:hAnsi="Courier New" w:cs="Courier New"/>
          <w:sz w:val="20"/>
          <w:szCs w:val="20"/>
        </w:rPr>
        <w:t>/home/engineers</w:t>
      </w:r>
      <w:r>
        <w:rPr>
          <w:rFonts w:ascii="Times New Roman" w:eastAsia="Times New Roman" w:hAnsi="Times New Roman" w:cs="Times New Roman"/>
        </w:rPr>
        <w:t>.</w:t>
      </w:r>
    </w:p>
    <w:p w14:paraId="4E670F54" w14:textId="77777777" w:rsidR="009D2DB5" w:rsidRDefault="009D2DB5" w:rsidP="009D2D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Command to create the shared folder:</w:t>
      </w:r>
      <w:r>
        <w:t xml:space="preserve"> </w:t>
      </w:r>
      <w:r>
        <w:rPr>
          <w:rFonts w:ascii="Calibri" w:eastAsia="Times New Roman" w:hAnsi="Calibri" w:cs="Calibri"/>
        </w:rPr>
        <w:t>﻿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  <w:sz w:val="18"/>
          <w:szCs w:val="18"/>
        </w:rPr>
        <w:t>sudo</w:t>
      </w:r>
      <w:proofErr w:type="spellEnd"/>
      <w:r>
        <w:rPr>
          <w:rFonts w:ascii="Times New Roman" w:eastAsia="Times New Roman" w:hAnsi="Times New Roman" w:cs="Times New Roman"/>
          <w:color w:val="5B9BD5" w:themeColor="accent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  <w:sz w:val="18"/>
          <w:szCs w:val="18"/>
        </w:rPr>
        <w:t>mkdir</w:t>
      </w:r>
      <w:proofErr w:type="spellEnd"/>
      <w:r>
        <w:rPr>
          <w:rFonts w:ascii="Times New Roman" w:eastAsia="Times New Roman" w:hAnsi="Times New Roman" w:cs="Times New Roman"/>
          <w:color w:val="5B9BD5" w:themeColor="accent5"/>
          <w:sz w:val="18"/>
          <w:szCs w:val="18"/>
        </w:rPr>
        <w:t xml:space="preserve"> /home/engineers</w:t>
      </w:r>
    </w:p>
    <w:p w14:paraId="62C3D651" w14:textId="77777777" w:rsidR="009D2DB5" w:rsidRDefault="009D2DB5" w:rsidP="009D2D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Change ownership on the new engineers' shared folder to the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engineers</w:t>
      </w:r>
      <w:proofErr w:type="gramEnd"/>
      <w:r>
        <w:rPr>
          <w:rFonts w:ascii="Times New Roman" w:eastAsia="Times New Roman" w:hAnsi="Times New Roman" w:cs="Times New Roman"/>
        </w:rPr>
        <w:t xml:space="preserve"> group.</w:t>
      </w:r>
    </w:p>
    <w:p w14:paraId="0E01C23D" w14:textId="77777777" w:rsidR="009D2DB5" w:rsidRDefault="009D2DB5" w:rsidP="009D2D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Command to change ownership of engineer's shared folder to engineer group:</w:t>
      </w:r>
      <w:r>
        <w:t xml:space="preserve"> </w:t>
      </w:r>
      <w:r>
        <w:rPr>
          <w:rFonts w:ascii="Calibri" w:eastAsia="Times New Roman" w:hAnsi="Calibri" w:cs="Calibri"/>
        </w:rPr>
        <w:t xml:space="preserve">﻿ </w:t>
      </w:r>
    </w:p>
    <w:p w14:paraId="74854558" w14:textId="77777777" w:rsidR="009D2DB5" w:rsidRDefault="009D2DB5" w:rsidP="009D2D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B9BD5" w:themeColor="accent5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5B9BD5" w:themeColor="accent5"/>
          <w:sz w:val="21"/>
          <w:szCs w:val="21"/>
        </w:rPr>
        <w:t>sudo</w:t>
      </w:r>
      <w:proofErr w:type="spellEnd"/>
      <w:r>
        <w:rPr>
          <w:rFonts w:ascii="Times New Roman" w:eastAsia="Times New Roman" w:hAnsi="Times New Roman" w:cs="Times New Roman"/>
          <w:color w:val="5B9BD5" w:themeColor="accent5"/>
          <w:sz w:val="21"/>
          <w:szCs w:val="2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5B9BD5" w:themeColor="accent5"/>
          <w:sz w:val="21"/>
          <w:szCs w:val="21"/>
        </w:rPr>
        <w:t>chown</w:t>
      </w:r>
      <w:proofErr w:type="spellEnd"/>
      <w:r>
        <w:rPr>
          <w:rFonts w:ascii="Times New Roman" w:eastAsia="Times New Roman" w:hAnsi="Times New Roman" w:cs="Times New Roman"/>
          <w:color w:val="5B9BD5" w:themeColor="accent5"/>
          <w:sz w:val="21"/>
          <w:szCs w:val="21"/>
        </w:rPr>
        <w:t xml:space="preserve"> :engineers</w:t>
      </w:r>
      <w:proofErr w:type="gramEnd"/>
      <w:r>
        <w:rPr>
          <w:rFonts w:ascii="Times New Roman" w:eastAsia="Times New Roman" w:hAnsi="Times New Roman" w:cs="Times New Roman"/>
          <w:color w:val="5B9BD5" w:themeColor="accent5"/>
          <w:sz w:val="21"/>
          <w:szCs w:val="21"/>
        </w:rPr>
        <w:t xml:space="preserve"> /home/engineers</w:t>
      </w:r>
    </w:p>
    <w:p w14:paraId="37C24119" w14:textId="77777777" w:rsidR="009D2DB5" w:rsidRDefault="009D2DB5" w:rsidP="009D2D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4: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Lynis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Auditing</w:t>
      </w:r>
    </w:p>
    <w:p w14:paraId="324826F0" w14:textId="77777777" w:rsidR="009D2DB5" w:rsidRDefault="009D2DB5" w:rsidP="009D2D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Command to install </w:t>
      </w:r>
      <w:proofErr w:type="spellStart"/>
      <w:r>
        <w:rPr>
          <w:rFonts w:ascii="Times New Roman" w:eastAsia="Times New Roman" w:hAnsi="Times New Roman" w:cs="Times New Roman"/>
        </w:rPr>
        <w:t>Lynis</w:t>
      </w:r>
      <w:proofErr w:type="spellEnd"/>
      <w:r>
        <w:rPr>
          <w:rFonts w:ascii="Times New Roman" w:eastAsia="Times New Roman" w:hAnsi="Times New Roman" w:cs="Times New Roman"/>
        </w:rPr>
        <w:t>:</w:t>
      </w:r>
      <w:r>
        <w:t xml:space="preserve"> </w:t>
      </w:r>
      <w:r>
        <w:rPr>
          <w:rFonts w:ascii="Calibri" w:eastAsia="Times New Roman" w:hAnsi="Calibri" w:cs="Calibri"/>
        </w:rPr>
        <w:t>﻿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  <w:sz w:val="21"/>
          <w:szCs w:val="21"/>
        </w:rPr>
        <w:t>sudo</w:t>
      </w:r>
      <w:proofErr w:type="spellEnd"/>
      <w:r>
        <w:rPr>
          <w:rFonts w:ascii="Times New Roman" w:eastAsia="Times New Roman" w:hAnsi="Times New Roman" w:cs="Times New Roman"/>
          <w:color w:val="5B9BD5" w:themeColor="accent5"/>
          <w:sz w:val="21"/>
          <w:szCs w:val="21"/>
        </w:rPr>
        <w:t xml:space="preserve"> apt-get install 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  <w:sz w:val="21"/>
          <w:szCs w:val="21"/>
        </w:rPr>
        <w:t>lynis</w:t>
      </w:r>
      <w:proofErr w:type="spellEnd"/>
    </w:p>
    <w:p w14:paraId="150A8A46" w14:textId="77777777" w:rsidR="009D2DB5" w:rsidRDefault="009D2DB5" w:rsidP="009D2D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Command to see documentation and instructions: </w:t>
      </w:r>
      <w:r>
        <w:rPr>
          <w:rFonts w:ascii="Times New Roman" w:eastAsia="Times New Roman" w:hAnsi="Times New Roman" w:cs="Times New Roman"/>
          <w:color w:val="5B9BD5" w:themeColor="accent5"/>
          <w:sz w:val="21"/>
          <w:szCs w:val="21"/>
        </w:rPr>
        <w:t xml:space="preserve">man 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  <w:sz w:val="21"/>
          <w:szCs w:val="21"/>
        </w:rPr>
        <w:t>lynis</w:t>
      </w:r>
      <w:proofErr w:type="spellEnd"/>
    </w:p>
    <w:p w14:paraId="5067650A" w14:textId="77777777" w:rsidR="009D2DB5" w:rsidRDefault="009D2DB5" w:rsidP="009D2D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Command to run an audit: </w:t>
      </w:r>
      <w:r>
        <w:rPr>
          <w:rFonts w:ascii="Calibri" w:eastAsia="Times New Roman" w:hAnsi="Calibri" w:cs="Calibri"/>
        </w:rPr>
        <w:t>﻿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  <w:sz w:val="21"/>
          <w:szCs w:val="21"/>
        </w:rPr>
        <w:t>sudo</w:t>
      </w:r>
      <w:proofErr w:type="spellEnd"/>
      <w:r>
        <w:rPr>
          <w:rFonts w:ascii="Times New Roman" w:eastAsia="Times New Roman" w:hAnsi="Times New Roman" w:cs="Times New Roman"/>
          <w:color w:val="5B9BD5" w:themeColor="accent5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  <w:sz w:val="21"/>
          <w:szCs w:val="21"/>
        </w:rPr>
        <w:t>lynis</w:t>
      </w:r>
      <w:proofErr w:type="spellEnd"/>
      <w:r>
        <w:rPr>
          <w:rFonts w:ascii="Times New Roman" w:eastAsia="Times New Roman" w:hAnsi="Times New Roman" w:cs="Times New Roman"/>
          <w:color w:val="5B9BD5" w:themeColor="accent5"/>
          <w:sz w:val="21"/>
          <w:szCs w:val="21"/>
        </w:rPr>
        <w:t xml:space="preserve"> audit system</w:t>
      </w:r>
    </w:p>
    <w:p w14:paraId="299C00A8" w14:textId="77777777" w:rsidR="009D2DB5" w:rsidRDefault="009D2DB5" w:rsidP="009D2D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Provide a report from the </w:t>
      </w:r>
      <w:proofErr w:type="spellStart"/>
      <w:r>
        <w:rPr>
          <w:rFonts w:ascii="Times New Roman" w:eastAsia="Times New Roman" w:hAnsi="Times New Roman" w:cs="Times New Roman"/>
        </w:rPr>
        <w:t>Lynis</w:t>
      </w:r>
      <w:proofErr w:type="spellEnd"/>
      <w:r>
        <w:rPr>
          <w:rFonts w:ascii="Times New Roman" w:eastAsia="Times New Roman" w:hAnsi="Times New Roman" w:cs="Times New Roman"/>
        </w:rPr>
        <w:t xml:space="preserve"> output on what can be done to harden the system.</w:t>
      </w:r>
    </w:p>
    <w:p w14:paraId="60D20692" w14:textId="77777777" w:rsidR="009D2DB5" w:rsidRDefault="009D2DB5" w:rsidP="009D2DB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1: Shadow People</w:t>
      </w:r>
    </w:p>
    <w:p w14:paraId="7452EB33" w14:textId="77777777" w:rsidR="009D2DB5" w:rsidRDefault="009D2DB5" w:rsidP="009D2DB5">
      <w:pPr>
        <w:numPr>
          <w:ilvl w:val="0"/>
          <w:numId w:val="5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a secret user named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sysd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Make sure this user doesn't have a home folder created:</w:t>
      </w:r>
    </w:p>
    <w:p w14:paraId="2C15ED67" w14:textId="77777777" w:rsidR="009D2DB5" w:rsidRDefault="009D2DB5" w:rsidP="009D2DB5">
      <w:pPr>
        <w:numPr>
          <w:ilvl w:val="0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4472C4"/>
          <w:sz w:val="20"/>
          <w:szCs w:val="20"/>
        </w:rPr>
        <w:t>sudo</w:t>
      </w:r>
      <w:proofErr w:type="spellEnd"/>
      <w:r>
        <w:rPr>
          <w:rFonts w:ascii="Courier New" w:eastAsia="Courier New" w:hAnsi="Courier New" w:cs="Courier New"/>
          <w:color w:val="4472C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72C4"/>
          <w:sz w:val="20"/>
          <w:szCs w:val="20"/>
        </w:rPr>
        <w:t>adduser</w:t>
      </w:r>
      <w:proofErr w:type="spellEnd"/>
      <w:r>
        <w:rPr>
          <w:rFonts w:ascii="Courier New" w:eastAsia="Courier New" w:hAnsi="Courier New" w:cs="Courier New"/>
          <w:color w:val="4472C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72C4"/>
          <w:sz w:val="20"/>
          <w:szCs w:val="20"/>
        </w:rPr>
        <w:t>sysd</w:t>
      </w:r>
      <w:proofErr w:type="spellEnd"/>
      <w:r>
        <w:rPr>
          <w:rFonts w:ascii="Courier New" w:eastAsia="Courier New" w:hAnsi="Courier New" w:cs="Courier New"/>
          <w:color w:val="4472C4"/>
          <w:sz w:val="20"/>
          <w:szCs w:val="20"/>
        </w:rPr>
        <w:t xml:space="preserve"> -no-create-home</w:t>
      </w:r>
    </w:p>
    <w:p w14:paraId="60415538" w14:textId="77777777" w:rsidR="009D2DB5" w:rsidRDefault="009D2DB5" w:rsidP="009D2DB5">
      <w:pPr>
        <w:numPr>
          <w:ilvl w:val="0"/>
          <w:numId w:val="5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 your secret user a password:</w:t>
      </w:r>
    </w:p>
    <w:p w14:paraId="456F2627" w14:textId="77777777" w:rsidR="009D2DB5" w:rsidRDefault="009D2DB5" w:rsidP="009D2DB5">
      <w:pPr>
        <w:numPr>
          <w:ilvl w:val="0"/>
          <w:numId w:val="7"/>
        </w:numPr>
        <w:spacing w:before="280" w:after="280" w:line="240" w:lineRule="auto"/>
        <w:rPr>
          <w:rFonts w:ascii="Times New Roman" w:eastAsia="Times New Roman" w:hAnsi="Times New Roman" w:cs="Times New Roman"/>
          <w:color w:val="4472C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Sud</w:t>
      </w:r>
      <w:sdt>
        <w:sdtPr>
          <w:tag w:val="goog_rdk_0"/>
          <w:id w:val="1635752321"/>
        </w:sdtPr>
        <w:sdtContent>
          <w:ins w:id="0" w:author="Robert Evans" w:date="2022-02-12T15:06:00Z">
            <w:r>
              <w:rPr>
                <w:rFonts w:ascii="Times New Roman" w:eastAsia="Times New Roman" w:hAnsi="Times New Roman" w:cs="Times New Roman"/>
                <w:color w:val="4472C4"/>
                <w:sz w:val="24"/>
                <w:szCs w:val="24"/>
              </w:rPr>
              <w:t>o</w:t>
            </w:r>
          </w:ins>
          <w:proofErr w:type="spellEnd"/>
        </w:sdtContent>
      </w:sdt>
      <w:sdt>
        <w:sdtPr>
          <w:tag w:val="goog_rdk_1"/>
          <w:id w:val="1195193961"/>
        </w:sdtPr>
        <w:sdtContent>
          <w:del w:id="1" w:author="Robert Evans" w:date="2022-02-12T15:06:00Z">
            <w:r>
              <w:rPr>
                <w:rFonts w:ascii="Times New Roman" w:eastAsia="Times New Roman" w:hAnsi="Times New Roman" w:cs="Times New Roman"/>
                <w:color w:val="4472C4"/>
                <w:sz w:val="24"/>
                <w:szCs w:val="24"/>
              </w:rPr>
              <w:delText>usero</w:delText>
            </w:r>
          </w:del>
        </w:sdtContent>
      </w:sdt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 xml:space="preserve"> passwd </w:t>
      </w:r>
      <w:proofErr w:type="spellStart"/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sysd</w:t>
      </w:r>
      <w:proofErr w:type="spellEnd"/>
    </w:p>
    <w:p w14:paraId="541773B8" w14:textId="77777777" w:rsidR="009D2DB5" w:rsidRDefault="009D2DB5" w:rsidP="009D2DB5">
      <w:pPr>
        <w:numPr>
          <w:ilvl w:val="0"/>
          <w:numId w:val="5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 your secret user a system UID &lt; 1000:</w:t>
      </w:r>
    </w:p>
    <w:p w14:paraId="22BF339C" w14:textId="77777777" w:rsidR="009D2DB5" w:rsidRDefault="009D2DB5" w:rsidP="009D2DB5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72C4"/>
          <w:sz w:val="20"/>
          <w:szCs w:val="20"/>
        </w:rPr>
        <w:t>sudo</w:t>
      </w:r>
      <w:proofErr w:type="spellEnd"/>
      <w:r>
        <w:rPr>
          <w:rFonts w:ascii="Courier New" w:eastAsia="Courier New" w:hAnsi="Courier New" w:cs="Courier New"/>
          <w:color w:val="4472C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72C4"/>
          <w:sz w:val="20"/>
          <w:szCs w:val="20"/>
        </w:rPr>
        <w:t>usermod</w:t>
      </w:r>
      <w:proofErr w:type="spellEnd"/>
      <w:r>
        <w:rPr>
          <w:rFonts w:ascii="Courier New" w:eastAsia="Courier New" w:hAnsi="Courier New" w:cs="Courier New"/>
          <w:color w:val="4472C4"/>
          <w:sz w:val="20"/>
          <w:szCs w:val="20"/>
        </w:rPr>
        <w:t xml:space="preserve"> -u 900 </w:t>
      </w:r>
      <w:proofErr w:type="spellStart"/>
      <w:r>
        <w:rPr>
          <w:rFonts w:ascii="Courier New" w:eastAsia="Courier New" w:hAnsi="Courier New" w:cs="Courier New"/>
          <w:color w:val="4472C4"/>
          <w:sz w:val="20"/>
          <w:szCs w:val="20"/>
        </w:rPr>
        <w:t>sysd</w:t>
      </w:r>
      <w:proofErr w:type="spellEnd"/>
    </w:p>
    <w:p w14:paraId="1C2BB261" w14:textId="77777777" w:rsidR="009D2DB5" w:rsidRDefault="009D2DB5" w:rsidP="009D2DB5">
      <w:pPr>
        <w:numPr>
          <w:ilvl w:val="0"/>
          <w:numId w:val="5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 your secret user the same GID:</w:t>
      </w:r>
    </w:p>
    <w:p w14:paraId="5366EA62" w14:textId="77777777" w:rsidR="009D2DB5" w:rsidRDefault="009D2DB5" w:rsidP="009D2DB5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color w:val="4472C4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4472C4"/>
          <w:sz w:val="20"/>
          <w:szCs w:val="20"/>
        </w:rPr>
        <w:t>usermod</w:t>
      </w:r>
      <w:proofErr w:type="spellEnd"/>
      <w:r>
        <w:rPr>
          <w:rFonts w:ascii="Courier New" w:eastAsia="Courier New" w:hAnsi="Courier New" w:cs="Courier New"/>
          <w:color w:val="4472C4"/>
          <w:sz w:val="20"/>
          <w:szCs w:val="20"/>
        </w:rPr>
        <w:t xml:space="preserve"> -</w:t>
      </w:r>
      <w:sdt>
        <w:sdtPr>
          <w:tag w:val="goog_rdk_2"/>
          <w:id w:val="-1522703195"/>
        </w:sdtPr>
        <w:sdtContent>
          <w:ins w:id="2" w:author="Robert Evans" w:date="2022-02-12T15:07:00Z">
            <w:r>
              <w:rPr>
                <w:rFonts w:ascii="Courier New" w:eastAsia="Courier New" w:hAnsi="Courier New" w:cs="Courier New"/>
                <w:color w:val="4472C4"/>
                <w:sz w:val="20"/>
                <w:szCs w:val="20"/>
              </w:rPr>
              <w:t>u</w:t>
            </w:r>
          </w:ins>
        </w:sdtContent>
      </w:sdt>
      <w:sdt>
        <w:sdtPr>
          <w:tag w:val="goog_rdk_3"/>
          <w:id w:val="2000613760"/>
        </w:sdtPr>
        <w:sdtContent>
          <w:del w:id="3" w:author="Robert Evans" w:date="2022-02-12T15:07:00Z">
            <w:r>
              <w:rPr>
                <w:rFonts w:ascii="Courier New" w:eastAsia="Courier New" w:hAnsi="Courier New" w:cs="Courier New"/>
                <w:color w:val="4472C4"/>
                <w:sz w:val="20"/>
                <w:szCs w:val="20"/>
              </w:rPr>
              <w:delText>aG</w:delText>
            </w:r>
          </w:del>
        </w:sdtContent>
      </w:sdt>
      <w:r>
        <w:rPr>
          <w:rFonts w:ascii="Courier New" w:eastAsia="Courier New" w:hAnsi="Courier New" w:cs="Courier New"/>
          <w:color w:val="4472C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72C4"/>
          <w:sz w:val="20"/>
          <w:szCs w:val="20"/>
        </w:rPr>
        <w:t>sudo</w:t>
      </w:r>
      <w:proofErr w:type="spellEnd"/>
      <w:r>
        <w:rPr>
          <w:rFonts w:ascii="Courier New" w:eastAsia="Courier New" w:hAnsi="Courier New" w:cs="Courier New"/>
          <w:color w:val="4472C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72C4"/>
          <w:sz w:val="20"/>
          <w:szCs w:val="20"/>
        </w:rPr>
        <w:t>sysd</w:t>
      </w:r>
      <w:proofErr w:type="spellEnd"/>
    </w:p>
    <w:p w14:paraId="2E3AA5D1" w14:textId="77777777" w:rsidR="009D2DB5" w:rsidRDefault="009D2DB5" w:rsidP="009D2DB5">
      <w:pPr>
        <w:numPr>
          <w:ilvl w:val="0"/>
          <w:numId w:val="5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 your secret user full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access without the need for a password:</w:t>
      </w:r>
    </w:p>
    <w:p w14:paraId="1AF81234" w14:textId="77777777" w:rsidR="009D2DB5" w:rsidRDefault="009D2DB5" w:rsidP="009D2DB5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color w:val="4472C4"/>
          <w:sz w:val="24"/>
          <w:szCs w:val="24"/>
        </w:rPr>
      </w:pPr>
      <w:sdt>
        <w:sdtPr>
          <w:tag w:val="goog_rdk_5"/>
          <w:id w:val="679541042"/>
        </w:sdtPr>
        <w:sdtContent>
          <w:ins w:id="4" w:author="Robert Evans" w:date="2022-02-12T15:07:00Z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is not needed</w:t>
            </w:r>
          </w:ins>
        </w:sdtContent>
      </w:sdt>
      <w:sdt>
        <w:sdtPr>
          <w:tag w:val="goog_rdk_6"/>
          <w:id w:val="1510248908"/>
        </w:sdtPr>
        <w:sdtContent>
          <w:del w:id="5" w:author="Robert Evans" w:date="2022-02-12T15:07:00Z">
            <w:r>
              <w:rPr>
                <w:rFonts w:ascii="Times New Roman" w:eastAsia="Times New Roman" w:hAnsi="Times New Roman" w:cs="Times New Roman"/>
                <w:color w:val="4472C4"/>
                <w:sz w:val="24"/>
                <w:szCs w:val="24"/>
              </w:rPr>
              <w:delText>#1/bin/Bash</w:delText>
            </w:r>
          </w:del>
        </w:sdtContent>
      </w:sdt>
    </w:p>
    <w:p w14:paraId="39DF0F1C" w14:textId="77777777" w:rsidR="009D2DB5" w:rsidRDefault="009D2DB5" w:rsidP="009D2DB5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color w:val="4472C4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 xml:space="preserve"># Full </w:t>
      </w:r>
      <w:proofErr w:type="spellStart"/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privillage</w:t>
      </w:r>
      <w:proofErr w:type="spellEnd"/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 xml:space="preserve"> granted user</w:t>
      </w:r>
    </w:p>
    <w:p w14:paraId="3D53842E" w14:textId="77777777" w:rsidR="009D2DB5" w:rsidRDefault="009D2DB5" w:rsidP="009D2DB5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color w:val="4472C4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sysd</w:t>
      </w:r>
      <w:proofErr w:type="spellEnd"/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 xml:space="preserve">  ALL</w:t>
      </w:r>
      <w:proofErr w:type="gramEnd"/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=(ALL:ALL) NOPASSWD</w:t>
      </w:r>
      <w:sdt>
        <w:sdtPr>
          <w:tag w:val="goog_rdk_7"/>
          <w:id w:val="-1476130930"/>
        </w:sdtPr>
        <w:sdtContent>
          <w:ins w:id="6" w:author="Robert Evans" w:date="2022-02-12T15:08:00Z">
            <w:r>
              <w:rPr>
                <w:rFonts w:ascii="Times New Roman" w:eastAsia="Times New Roman" w:hAnsi="Times New Roman" w:cs="Times New Roman"/>
                <w:color w:val="4472C4"/>
                <w:sz w:val="24"/>
                <w:szCs w:val="24"/>
              </w:rPr>
              <w:t>:ALL</w:t>
            </w:r>
          </w:ins>
        </w:sdtContent>
      </w:sdt>
    </w:p>
    <w:p w14:paraId="4802BED7" w14:textId="77777777" w:rsidR="009D2DB5" w:rsidRDefault="009D2DB5" w:rsidP="009D2DB5">
      <w:pPr>
        <w:numPr>
          <w:ilvl w:val="0"/>
          <w:numId w:val="5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Test that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access works without your password:</w:t>
      </w:r>
    </w:p>
    <w:p w14:paraId="2C6007B0" w14:textId="77777777" w:rsidR="009D2DB5" w:rsidRDefault="009D2DB5" w:rsidP="009D2DB5">
      <w:pPr>
        <w:spacing w:before="280" w:after="280" w:line="240" w:lineRule="auto"/>
        <w:ind w:left="720"/>
        <w:rPr>
          <w:rFonts w:ascii="Courier New" w:eastAsia="Courier New" w:hAnsi="Courier New" w:cs="Courier New"/>
          <w:color w:val="4472C4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4472C4"/>
          <w:sz w:val="20"/>
          <w:szCs w:val="20"/>
        </w:rPr>
        <w:t>sudo</w:t>
      </w:r>
      <w:proofErr w:type="spellEnd"/>
      <w:r>
        <w:rPr>
          <w:rFonts w:ascii="Courier New" w:eastAsia="Courier New" w:hAnsi="Courier New" w:cs="Courier New"/>
          <w:color w:val="4472C4"/>
          <w:sz w:val="20"/>
          <w:szCs w:val="20"/>
        </w:rPr>
        <w:t xml:space="preserve"> apt-get update</w:t>
      </w:r>
    </w:p>
    <w:p w14:paraId="7B13ACA5" w14:textId="77777777" w:rsidR="009D2DB5" w:rsidRDefault="009D2DB5" w:rsidP="009D2DB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2: Smooth Sailing</w:t>
      </w:r>
    </w:p>
    <w:p w14:paraId="3CD3419C" w14:textId="77777777" w:rsidR="009D2DB5" w:rsidRDefault="009D2DB5" w:rsidP="009D2DB5">
      <w:pPr>
        <w:numPr>
          <w:ilvl w:val="0"/>
          <w:numId w:val="8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Edit the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sshd_config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file: </w:t>
      </w:r>
      <w:proofErr w:type="spellStart"/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nano</w:t>
      </w:r>
      <w:proofErr w:type="spellEnd"/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ssh</w:t>
      </w:r>
      <w:proofErr w:type="spellEnd"/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sshd_config</w:t>
      </w:r>
      <w:proofErr w:type="spellEnd"/>
    </w:p>
    <w:p w14:paraId="0F88C754" w14:textId="77777777" w:rsidR="009D2DB5" w:rsidRDefault="009D2DB5" w:rsidP="009D2DB5">
      <w:pPr>
        <w:spacing w:before="280" w:after="0" w:line="240" w:lineRule="auto"/>
        <w:rPr>
          <w:rFonts w:ascii="Times New Roman" w:eastAsia="Times New Roman" w:hAnsi="Times New Roman" w:cs="Times New Roman"/>
          <w:color w:val="4472C4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# possible, but leave them commented.  Uncommented options override the</w:t>
      </w:r>
    </w:p>
    <w:p w14:paraId="0D53AA33" w14:textId="77777777" w:rsidR="009D2DB5" w:rsidRDefault="009D2DB5" w:rsidP="009D2DB5">
      <w:pPr>
        <w:spacing w:after="0" w:line="240" w:lineRule="auto"/>
        <w:rPr>
          <w:rFonts w:ascii="Times New Roman" w:eastAsia="Times New Roman" w:hAnsi="Times New Roman" w:cs="Times New Roman"/>
          <w:color w:val="4472C4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# default value.</w:t>
      </w:r>
    </w:p>
    <w:p w14:paraId="5DB52158" w14:textId="77777777" w:rsidR="009D2DB5" w:rsidRDefault="009D2DB5" w:rsidP="009D2DB5">
      <w:pPr>
        <w:spacing w:after="0" w:line="240" w:lineRule="auto"/>
        <w:rPr>
          <w:rFonts w:ascii="Times New Roman" w:eastAsia="Times New Roman" w:hAnsi="Times New Roman" w:cs="Times New Roman"/>
          <w:color w:val="4472C4"/>
          <w:sz w:val="24"/>
          <w:szCs w:val="24"/>
        </w:rPr>
      </w:pPr>
    </w:p>
    <w:p w14:paraId="08CD1D5D" w14:textId="77777777" w:rsidR="009D2DB5" w:rsidRDefault="009D2DB5" w:rsidP="009D2DB5">
      <w:pPr>
        <w:spacing w:after="0" w:line="240" w:lineRule="auto"/>
        <w:rPr>
          <w:rFonts w:ascii="Times New Roman" w:eastAsia="Times New Roman" w:hAnsi="Times New Roman" w:cs="Times New Roman"/>
          <w:color w:val="4472C4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#Port 22</w:t>
      </w:r>
    </w:p>
    <w:p w14:paraId="3FEC3DF2" w14:textId="77777777" w:rsidR="009D2DB5" w:rsidRDefault="009D2DB5" w:rsidP="009D2DB5">
      <w:pPr>
        <w:spacing w:after="0" w:line="240" w:lineRule="auto"/>
        <w:rPr>
          <w:rFonts w:ascii="Times New Roman" w:eastAsia="Times New Roman" w:hAnsi="Times New Roman" w:cs="Times New Roman"/>
          <w:color w:val="4472C4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Port 2222</w:t>
      </w:r>
    </w:p>
    <w:p w14:paraId="6511397D" w14:textId="77777777" w:rsidR="009D2DB5" w:rsidRDefault="009D2DB5" w:rsidP="009D2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3: Testing Your Configuration Update</w:t>
      </w:r>
    </w:p>
    <w:p w14:paraId="60D762AD" w14:textId="77777777" w:rsidR="009D2DB5" w:rsidRDefault="009D2DB5" w:rsidP="009D2DB5">
      <w:pPr>
        <w:numPr>
          <w:ilvl w:val="0"/>
          <w:numId w:val="9"/>
        </w:num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Restart the SSH service:</w:t>
      </w:r>
    </w:p>
    <w:p w14:paraId="41F160C3" w14:textId="77777777" w:rsidR="009D2DB5" w:rsidRDefault="009D2DB5" w:rsidP="009D2DB5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color w:val="4472C4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4472C4"/>
          <w:sz w:val="20"/>
          <w:szCs w:val="20"/>
        </w:rPr>
        <w:t>sudo</w:t>
      </w:r>
      <w:proofErr w:type="spellEnd"/>
      <w:r>
        <w:rPr>
          <w:rFonts w:ascii="Courier New" w:eastAsia="Courier New" w:hAnsi="Courier New" w:cs="Courier New"/>
          <w:color w:val="4472C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72C4"/>
          <w:sz w:val="20"/>
          <w:szCs w:val="20"/>
        </w:rPr>
        <w:t>systemctl</w:t>
      </w:r>
      <w:proofErr w:type="spellEnd"/>
      <w:r>
        <w:rPr>
          <w:rFonts w:ascii="Courier New" w:eastAsia="Courier New" w:hAnsi="Courier New" w:cs="Courier New"/>
          <w:color w:val="4472C4"/>
          <w:sz w:val="20"/>
          <w:szCs w:val="20"/>
        </w:rPr>
        <w:t xml:space="preserve"> restart </w:t>
      </w:r>
      <w:proofErr w:type="spellStart"/>
      <w:r>
        <w:rPr>
          <w:rFonts w:ascii="Courier New" w:eastAsia="Courier New" w:hAnsi="Courier New" w:cs="Courier New"/>
          <w:color w:val="4472C4"/>
          <w:sz w:val="20"/>
          <w:szCs w:val="20"/>
        </w:rPr>
        <w:t>ssh</w:t>
      </w:r>
      <w:proofErr w:type="spellEnd"/>
    </w:p>
    <w:p w14:paraId="6419F17A" w14:textId="77777777" w:rsidR="009D2DB5" w:rsidRDefault="009D2DB5" w:rsidP="009D2DB5">
      <w:pPr>
        <w:numPr>
          <w:ilvl w:val="0"/>
          <w:numId w:val="9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Exit the </w:t>
      </w:r>
      <w:r>
        <w:rPr>
          <w:rFonts w:ascii="Courier New" w:eastAsia="Courier New" w:hAnsi="Courier New" w:cs="Courier New"/>
          <w:sz w:val="20"/>
          <w:szCs w:val="20"/>
        </w:rPr>
        <w:t>root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account:</w:t>
      </w:r>
    </w:p>
    <w:p w14:paraId="5251D0F4" w14:textId="77777777" w:rsidR="009D2DB5" w:rsidRDefault="009D2DB5" w:rsidP="009D2DB5">
      <w:pPr>
        <w:numPr>
          <w:ilvl w:val="1"/>
          <w:numId w:val="9"/>
        </w:num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4472C4"/>
          <w:sz w:val="20"/>
          <w:szCs w:val="20"/>
        </w:rPr>
        <w:t>Logout</w:t>
      </w:r>
    </w:p>
    <w:p w14:paraId="27C9EF3E" w14:textId="77777777" w:rsidR="009D2DB5" w:rsidRDefault="009D2DB5" w:rsidP="009D2DB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SSH to the target machine using your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sysd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account and port </w:t>
      </w:r>
      <w:r>
        <w:rPr>
          <w:rFonts w:ascii="Courier New" w:eastAsia="Courier New" w:hAnsi="Courier New" w:cs="Courier New"/>
          <w:sz w:val="20"/>
          <w:szCs w:val="20"/>
        </w:rPr>
        <w:t>2222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8EBE5C2" w14:textId="77777777" w:rsidR="009D2DB5" w:rsidRDefault="009D2DB5" w:rsidP="009D2DB5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color w:val="4472C4"/>
          <w:sz w:val="24"/>
          <w:szCs w:val="24"/>
        </w:rPr>
      </w:pPr>
      <w:bookmarkStart w:id="7" w:name="_heading=h.gjdgxs"/>
      <w:bookmarkEnd w:id="7"/>
      <w:proofErr w:type="spellStart"/>
      <w:r>
        <w:rPr>
          <w:rFonts w:ascii="Courier New" w:eastAsia="Courier New" w:hAnsi="Courier New" w:cs="Courier New"/>
          <w:color w:val="4472C4"/>
          <w:sz w:val="20"/>
          <w:szCs w:val="20"/>
        </w:rPr>
        <w:lastRenderedPageBreak/>
        <w:t>ssh</w:t>
      </w:r>
      <w:proofErr w:type="spellEnd"/>
      <w:r>
        <w:rPr>
          <w:rFonts w:ascii="Courier New" w:eastAsia="Courier New" w:hAnsi="Courier New" w:cs="Courier New"/>
          <w:color w:val="4472C4"/>
          <w:sz w:val="20"/>
          <w:szCs w:val="20"/>
        </w:rPr>
        <w:t xml:space="preserve"> sysa@192.168.6.105 -p 2222</w:t>
      </w:r>
    </w:p>
    <w:p w14:paraId="5CD9FAD9" w14:textId="77777777" w:rsidR="009D2DB5" w:rsidRDefault="009D2DB5" w:rsidP="009D2DB5">
      <w:pPr>
        <w:numPr>
          <w:ilvl w:val="0"/>
          <w:numId w:val="9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switch to the root user:</w:t>
      </w:r>
    </w:p>
    <w:p w14:paraId="31793997" w14:textId="77777777" w:rsidR="009D2DB5" w:rsidRDefault="009D2DB5" w:rsidP="009D2DB5">
      <w:pPr>
        <w:spacing w:before="280" w:after="280" w:line="240" w:lineRule="auto"/>
        <w:ind w:left="1440"/>
        <w:rPr>
          <w:rFonts w:ascii="Courier New" w:eastAsia="Courier New" w:hAnsi="Courier New" w:cs="Courier New"/>
          <w:color w:val="4472C4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4472C4"/>
          <w:sz w:val="20"/>
          <w:szCs w:val="20"/>
        </w:rPr>
        <w:t>sudo</w:t>
      </w:r>
      <w:proofErr w:type="spellEnd"/>
      <w:r>
        <w:rPr>
          <w:rFonts w:ascii="Courier New" w:eastAsia="Courier New" w:hAnsi="Courier New" w:cs="Courier New"/>
          <w:color w:val="4472C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72C4"/>
          <w:sz w:val="20"/>
          <w:szCs w:val="20"/>
        </w:rPr>
        <w:t>su</w:t>
      </w:r>
      <w:proofErr w:type="spellEnd"/>
      <w:r>
        <w:rPr>
          <w:rFonts w:ascii="Courier New" w:eastAsia="Courier New" w:hAnsi="Courier New" w:cs="Courier New"/>
          <w:color w:val="4472C4"/>
          <w:sz w:val="20"/>
          <w:szCs w:val="20"/>
        </w:rPr>
        <w:t xml:space="preserve"> –</w:t>
      </w:r>
    </w:p>
    <w:p w14:paraId="12A318C5" w14:textId="77777777" w:rsidR="009D2DB5" w:rsidRDefault="009D2DB5" w:rsidP="009D2DB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4: Crack All the Passwords</w:t>
      </w:r>
    </w:p>
    <w:p w14:paraId="15F9F8EA" w14:textId="77777777" w:rsidR="009D2DB5" w:rsidRDefault="009D2DB5" w:rsidP="009D2DB5">
      <w:pPr>
        <w:numPr>
          <w:ilvl w:val="0"/>
          <w:numId w:val="10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SSH back to the system using your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sysd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account and port </w:t>
      </w:r>
      <w:r>
        <w:rPr>
          <w:rFonts w:ascii="Courier New" w:eastAsia="Courier New" w:hAnsi="Courier New" w:cs="Courier New"/>
          <w:sz w:val="20"/>
          <w:szCs w:val="20"/>
        </w:rPr>
        <w:t>2222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1CED717" w14:textId="77777777" w:rsidR="009D2DB5" w:rsidRDefault="009D2DB5" w:rsidP="009D2DB5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color w:val="4472C4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4472C4"/>
          <w:sz w:val="20"/>
          <w:szCs w:val="20"/>
        </w:rPr>
        <w:t>ssh</w:t>
      </w:r>
      <w:proofErr w:type="spellEnd"/>
      <w:r>
        <w:rPr>
          <w:rFonts w:ascii="Courier New" w:eastAsia="Courier New" w:hAnsi="Courier New" w:cs="Courier New"/>
          <w:color w:val="4472C4"/>
          <w:sz w:val="20"/>
          <w:szCs w:val="20"/>
        </w:rPr>
        <w:t xml:space="preserve"> sysd@192.168.6.105 -p 2222</w:t>
      </w:r>
    </w:p>
    <w:p w14:paraId="671E5C07" w14:textId="77777777" w:rsidR="009D2DB5" w:rsidRDefault="009D2DB5" w:rsidP="009D2DB5">
      <w:pPr>
        <w:numPr>
          <w:ilvl w:val="0"/>
          <w:numId w:val="10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Escalate your privileges to the </w:t>
      </w:r>
      <w:r>
        <w:rPr>
          <w:rFonts w:ascii="Courier New" w:eastAsia="Courier New" w:hAnsi="Courier New" w:cs="Courier New"/>
          <w:sz w:val="20"/>
          <w:szCs w:val="20"/>
        </w:rPr>
        <w:t>root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user. Use John to crack the entire </w:t>
      </w:r>
      <w:r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etc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/shadow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commentRangeStart w:id="8"/>
    <w:p w14:paraId="12BD6E1C" w14:textId="77777777" w:rsidR="009D2DB5" w:rsidRDefault="009D2DB5" w:rsidP="009D2DB5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8"/>
          <w:id w:val="802822168"/>
        </w:sdtPr>
        <w:sdtContent/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72C4"/>
          <w:sz w:val="20"/>
          <w:szCs w:val="20"/>
        </w:rPr>
        <w:t>Sudo</w:t>
      </w:r>
      <w:proofErr w:type="spellEnd"/>
      <w:r>
        <w:rPr>
          <w:rFonts w:ascii="Courier New" w:eastAsia="Courier New" w:hAnsi="Courier New" w:cs="Courier New"/>
          <w:color w:val="4472C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72C4"/>
          <w:sz w:val="20"/>
          <w:szCs w:val="20"/>
        </w:rPr>
        <w:t>su</w:t>
      </w:r>
      <w:commentRangeEnd w:id="8"/>
      <w:proofErr w:type="spellEnd"/>
      <w:r>
        <w:rPr>
          <w:rStyle w:val="CommentReference"/>
          <w:sz w:val="22"/>
          <w:szCs w:val="22"/>
        </w:rPr>
        <w:commentReference w:id="8"/>
      </w:r>
    </w:p>
    <w:p w14:paraId="0835DB6D" w14:textId="77777777" w:rsidR="00B05655" w:rsidRDefault="00B05655">
      <w:bookmarkStart w:id="9" w:name="_GoBack"/>
      <w:bookmarkEnd w:id="9"/>
    </w:p>
    <w:p w14:paraId="152FA15E" w14:textId="77777777" w:rsidR="009D2DB5" w:rsidRDefault="009D2DB5"/>
    <w:sectPr w:rsidR="009D2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" w:author="Robert Evans" w:date="2022-02-12T15:09:00Z" w:initials="">
    <w:p w14:paraId="5FB40797" w14:textId="77777777" w:rsidR="009D2DB5" w:rsidRDefault="009D2DB5" w:rsidP="009D2DB5">
      <w:pPr>
        <w:widowControl w:val="0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What passwords did you find?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B4079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B40797" w16cid:durableId="262D16C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E2BC4"/>
    <w:multiLevelType w:val="multilevel"/>
    <w:tmpl w:val="8B9E9A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D0C4ED5"/>
    <w:multiLevelType w:val="multilevel"/>
    <w:tmpl w:val="14206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B7A2C"/>
    <w:multiLevelType w:val="multilevel"/>
    <w:tmpl w:val="87E4A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CD4FBF"/>
    <w:multiLevelType w:val="multilevel"/>
    <w:tmpl w:val="3F368B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88D42B9"/>
    <w:multiLevelType w:val="multilevel"/>
    <w:tmpl w:val="E5F0C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9F6833"/>
    <w:multiLevelType w:val="multilevel"/>
    <w:tmpl w:val="7E3A133A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520" w:hanging="36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decimal"/>
      <w:lvlText w:val="%5."/>
      <w:lvlJc w:val="left"/>
      <w:pPr>
        <w:ind w:left="3960" w:hanging="360"/>
      </w:pPr>
    </w:lvl>
    <w:lvl w:ilvl="5">
      <w:start w:val="1"/>
      <w:numFmt w:val="decimal"/>
      <w:lvlText w:val="%6."/>
      <w:lvlJc w:val="left"/>
      <w:pPr>
        <w:ind w:left="4680" w:hanging="36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decimal"/>
      <w:lvlText w:val="%8."/>
      <w:lvlJc w:val="left"/>
      <w:pPr>
        <w:ind w:left="6120" w:hanging="360"/>
      </w:pPr>
    </w:lvl>
    <w:lvl w:ilvl="8">
      <w:start w:val="1"/>
      <w:numFmt w:val="decimal"/>
      <w:lvlText w:val="%9."/>
      <w:lvlJc w:val="left"/>
      <w:pPr>
        <w:ind w:left="6840" w:hanging="360"/>
      </w:pPr>
    </w:lvl>
  </w:abstractNum>
  <w:abstractNum w:abstractNumId="6" w15:restartNumberingAfterBreak="0">
    <w:nsid w:val="5C945C07"/>
    <w:multiLevelType w:val="multilevel"/>
    <w:tmpl w:val="986AB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2C7846"/>
    <w:multiLevelType w:val="multilevel"/>
    <w:tmpl w:val="DCA2B8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6F65397C"/>
    <w:multiLevelType w:val="multilevel"/>
    <w:tmpl w:val="00E0ED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7A560413"/>
    <w:multiLevelType w:val="multilevel"/>
    <w:tmpl w:val="13CCF592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520" w:hanging="36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decimal"/>
      <w:lvlText w:val="%5."/>
      <w:lvlJc w:val="left"/>
      <w:pPr>
        <w:ind w:left="3960" w:hanging="360"/>
      </w:pPr>
    </w:lvl>
    <w:lvl w:ilvl="5">
      <w:start w:val="1"/>
      <w:numFmt w:val="decimal"/>
      <w:lvlText w:val="%6."/>
      <w:lvlJc w:val="left"/>
      <w:pPr>
        <w:ind w:left="4680" w:hanging="36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decimal"/>
      <w:lvlText w:val="%8."/>
      <w:lvlJc w:val="left"/>
      <w:pPr>
        <w:ind w:left="6120" w:hanging="360"/>
      </w:pPr>
    </w:lvl>
    <w:lvl w:ilvl="8">
      <w:start w:val="1"/>
      <w:numFmt w:val="decimal"/>
      <w:lvlText w:val="%9."/>
      <w:lvlJc w:val="left"/>
      <w:pPr>
        <w:ind w:left="6840" w:hanging="36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DB"/>
    <w:rsid w:val="00275DDB"/>
    <w:rsid w:val="00515698"/>
    <w:rsid w:val="009D2DB5"/>
    <w:rsid w:val="00AF52C1"/>
    <w:rsid w:val="00B05655"/>
    <w:rsid w:val="00C3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B7417"/>
  <w15:chartTrackingRefBased/>
  <w15:docId w15:val="{4A935D5B-9AE7-47F1-880F-EC71F54F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DB5"/>
    <w:pPr>
      <w:spacing w:after="0" w:line="240" w:lineRule="auto"/>
      <w:ind w:left="720"/>
      <w:contextualSpacing/>
    </w:pPr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D2DB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D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D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 Student</dc:creator>
  <cp:keywords/>
  <dc:description/>
  <cp:lastModifiedBy>Math Student</cp:lastModifiedBy>
  <cp:revision>4</cp:revision>
  <dcterms:created xsi:type="dcterms:W3CDTF">2022-05-17T01:10:00Z</dcterms:created>
  <dcterms:modified xsi:type="dcterms:W3CDTF">2022-05-17T01:30:00Z</dcterms:modified>
</cp:coreProperties>
</file>